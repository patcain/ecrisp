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48C" w:rsidRPr="006F4C83" w:rsidRDefault="008A2720" w:rsidP="00F8291D">
      <w:pPr>
        <w:pStyle w:val="Title"/>
        <w:pBdr>
          <w:bottom w:val="none" w:sz="0" w:space="0" w:color="auto"/>
        </w:pBdr>
        <w:jc w:val="center"/>
        <w:rPr>
          <w:color w:val="auto"/>
        </w:rPr>
      </w:pPr>
      <w:r w:rsidRPr="006F4C83">
        <w:rPr>
          <w:color w:val="auto"/>
        </w:rPr>
        <w:t xml:space="preserve">Marking </w:t>
      </w:r>
      <w:r w:rsidR="00105B68" w:rsidRPr="006F4C83">
        <w:rPr>
          <w:color w:val="auto"/>
        </w:rPr>
        <w:t xml:space="preserve">Data </w:t>
      </w:r>
      <w:r w:rsidRPr="006F4C83">
        <w:rPr>
          <w:color w:val="auto"/>
        </w:rPr>
        <w:t xml:space="preserve">for </w:t>
      </w:r>
      <w:r w:rsidR="002F648C" w:rsidRPr="006F4C83">
        <w:rPr>
          <w:color w:val="auto"/>
        </w:rPr>
        <w:t>Forwarding</w:t>
      </w:r>
    </w:p>
    <w:p w:rsidR="00880C94" w:rsidRPr="006F4C83" w:rsidRDefault="006F4C83" w:rsidP="00F8291D">
      <w:pPr>
        <w:pStyle w:val="Title"/>
        <w:pBdr>
          <w:bottom w:val="none" w:sz="0" w:space="0" w:color="auto"/>
        </w:pBdr>
        <w:tabs>
          <w:tab w:val="center" w:pos="4680"/>
          <w:tab w:val="left" w:pos="7049"/>
        </w:tabs>
        <w:rPr>
          <w:color w:val="auto"/>
        </w:rPr>
      </w:pPr>
      <w:r w:rsidRPr="006F4C83">
        <w:rPr>
          <w:color w:val="auto"/>
        </w:rPr>
        <w:tab/>
      </w:r>
      <w:r w:rsidR="002F648C" w:rsidRPr="006F4C83">
        <w:rPr>
          <w:color w:val="auto"/>
        </w:rPr>
        <w:t xml:space="preserve">and </w:t>
      </w:r>
      <w:r w:rsidR="008A2720" w:rsidRPr="006F4C83">
        <w:rPr>
          <w:color w:val="auto"/>
        </w:rPr>
        <w:t>Re-</w:t>
      </w:r>
      <w:r w:rsidR="002F648C" w:rsidRPr="006F4C83">
        <w:rPr>
          <w:color w:val="auto"/>
        </w:rPr>
        <w:t>Sharing</w:t>
      </w:r>
    </w:p>
    <w:p w:rsidR="007D00F8" w:rsidRPr="00EF2EFB" w:rsidRDefault="00105B68" w:rsidP="007D00F8">
      <w:pPr>
        <w:pStyle w:val="NoSpacing"/>
        <w:rPr>
          <w:sz w:val="24"/>
          <w:szCs w:val="24"/>
        </w:rPr>
      </w:pPr>
      <w:r w:rsidRPr="00EF2EFB">
        <w:rPr>
          <w:sz w:val="24"/>
          <w:szCs w:val="24"/>
        </w:rPr>
        <w:t>Patrick Cain</w:t>
      </w:r>
    </w:p>
    <w:p w:rsidR="00105B68" w:rsidRPr="00EF2EFB" w:rsidRDefault="007D00F8" w:rsidP="007D00F8">
      <w:pPr>
        <w:pStyle w:val="NoSpacing"/>
        <w:rPr>
          <w:sz w:val="24"/>
          <w:szCs w:val="24"/>
        </w:rPr>
      </w:pPr>
      <w:r w:rsidRPr="00EF2EFB">
        <w:rPr>
          <w:sz w:val="24"/>
          <w:szCs w:val="24"/>
        </w:rPr>
        <w:t xml:space="preserve">Resident Research Fellow, </w:t>
      </w:r>
      <w:r w:rsidR="00105B68" w:rsidRPr="00EF2EFB">
        <w:rPr>
          <w:sz w:val="24"/>
          <w:szCs w:val="24"/>
        </w:rPr>
        <w:t>APWG</w:t>
      </w:r>
    </w:p>
    <w:p w:rsidR="007D00F8" w:rsidRPr="00EF2EFB" w:rsidRDefault="007D00F8" w:rsidP="00105B68">
      <w:pPr>
        <w:rPr>
          <w:szCs w:val="24"/>
        </w:rPr>
      </w:pPr>
      <w:r w:rsidRPr="00EF2EFB">
        <w:rPr>
          <w:szCs w:val="24"/>
        </w:rPr>
        <w:t>President, The Cooper-Cain Group, Inc.</w:t>
      </w:r>
    </w:p>
    <w:p w:rsidR="00105B68" w:rsidRPr="00EF2EFB" w:rsidRDefault="002206A9" w:rsidP="00105B68">
      <w:pPr>
        <w:rPr>
          <w:szCs w:val="24"/>
        </w:rPr>
      </w:pPr>
      <w:r>
        <w:rPr>
          <w:szCs w:val="24"/>
        </w:rPr>
        <w:t>September</w:t>
      </w:r>
      <w:r w:rsidR="00105B68" w:rsidRPr="00EF2EFB">
        <w:rPr>
          <w:szCs w:val="24"/>
        </w:rPr>
        <w:t>, 201</w:t>
      </w:r>
      <w:r>
        <w:rPr>
          <w:szCs w:val="24"/>
        </w:rPr>
        <w:t>4</w:t>
      </w:r>
    </w:p>
    <w:p w:rsidR="00105B68" w:rsidRPr="00EF2EFB" w:rsidRDefault="002206A9" w:rsidP="00105B68">
      <w:pPr>
        <w:rPr>
          <w:szCs w:val="24"/>
        </w:rPr>
      </w:pPr>
      <w:r>
        <w:rPr>
          <w:szCs w:val="24"/>
        </w:rPr>
        <w:t>Version 1.</w:t>
      </w:r>
      <w:ins w:id="0" w:author="patCain" w:date="2014-10-16T20:39:00Z">
        <w:r w:rsidR="00973413">
          <w:rPr>
            <w:szCs w:val="24"/>
          </w:rPr>
          <w:t>4</w:t>
        </w:r>
      </w:ins>
      <w:del w:id="1" w:author="patCain" w:date="2014-10-16T20:39:00Z">
        <w:r w:rsidDel="00973413">
          <w:rPr>
            <w:szCs w:val="24"/>
          </w:rPr>
          <w:delText>3</w:delText>
        </w:r>
      </w:del>
    </w:p>
    <w:p w:rsidR="00105B68" w:rsidRDefault="00105B68" w:rsidP="00EF2EFB">
      <w:pPr>
        <w:pStyle w:val="Heading1"/>
      </w:pPr>
      <w:r>
        <w:t>Introduction</w:t>
      </w:r>
    </w:p>
    <w:p w:rsidR="00EA5E9E" w:rsidRDefault="00EA5E9E" w:rsidP="00EA5E9E">
      <w:r>
        <w:t>Many parties collect Internet event data such as data such as IP Addresses, originator identification, or communications content to track network congestion, comply with regulatory regimes, or to detect malicious activity. Many times the data collected is not truly ‘public’ data but has handling and distribution restrictions or caveats</w:t>
      </w:r>
      <w:r w:rsidR="002C7D82">
        <w:t xml:space="preserve"> on it</w:t>
      </w:r>
      <w:r>
        <w:t xml:space="preserve">. </w:t>
      </w:r>
    </w:p>
    <w:p w:rsidR="002C7D82" w:rsidRDefault="006403EC" w:rsidP="00EA5E9E">
      <w:r>
        <w:t>Most</w:t>
      </w:r>
      <w:r w:rsidR="002C7D82">
        <w:t xml:space="preserve"> data or event sharing schemes include the ability to add a document sensitivity or classification marking to alert the recipient of the sensitivity </w:t>
      </w:r>
      <w:r>
        <w:t xml:space="preserve">of the data </w:t>
      </w:r>
      <w:r w:rsidR="002C7D82">
        <w:t xml:space="preserve">or </w:t>
      </w:r>
      <w:r>
        <w:t xml:space="preserve">its </w:t>
      </w:r>
      <w:r w:rsidR="002C7D82">
        <w:t xml:space="preserve">handling restrictions. For example, the IETF’s IODEF XML format </w:t>
      </w:r>
      <w:customXmlDelRangeStart w:id="2" w:author="patCain" w:date="2014-10-11T20:06:00Z"/>
      <w:sdt>
        <w:sdtPr>
          <w:id w:val="1093659969"/>
          <w:citation/>
        </w:sdtPr>
        <w:sdtEndPr/>
        <w:sdtContent>
          <w:customXmlDelRangeEnd w:id="2"/>
          <w:del w:id="3" w:author="patCain" w:date="2014-10-11T20:06:00Z">
            <w:r w:rsidR="002C7D82" w:rsidDel="009A0004">
              <w:fldChar w:fldCharType="begin"/>
            </w:r>
            <w:r w:rsidR="002C7D82" w:rsidDel="009A0004">
              <w:delInstrText xml:space="preserve"> CITATION IODEF \l 1033 </w:delInstrText>
            </w:r>
            <w:r w:rsidR="002C7D82" w:rsidDel="009A0004">
              <w:fldChar w:fldCharType="separate"/>
            </w:r>
            <w:r w:rsidR="002C7D82" w:rsidDel="009A0004">
              <w:rPr>
                <w:noProof/>
              </w:rPr>
              <w:delText>(Danyliw, Meijer, &amp; Demchenko, 2007)</w:delText>
            </w:r>
            <w:r w:rsidR="002C7D82" w:rsidDel="009A0004">
              <w:fldChar w:fldCharType="end"/>
            </w:r>
          </w:del>
          <w:customXmlDelRangeStart w:id="4" w:author="patCain" w:date="2014-10-11T20:06:00Z"/>
        </w:sdtContent>
      </w:sdt>
      <w:customXmlDelRangeEnd w:id="4"/>
      <w:del w:id="5" w:author="patCain" w:date="2014-10-11T20:07:00Z">
        <w:r w:rsidR="002C7D82" w:rsidDel="009A0004">
          <w:delText xml:space="preserve"> </w:delText>
        </w:r>
      </w:del>
      <w:r w:rsidR="002C7D82">
        <w:t>has an attribute at the top-level to choose one of four sensitivity markings –</w:t>
      </w:r>
      <w:r w:rsidR="00B245BC">
        <w:t xml:space="preserve"> ‘default’,</w:t>
      </w:r>
      <w:r w:rsidR="002C7D82">
        <w:t xml:space="preserve"> ‘public’, ‘private’, </w:t>
      </w:r>
      <w:r w:rsidR="00B245BC">
        <w:t xml:space="preserve">and </w:t>
      </w:r>
      <w:r w:rsidR="002C7D82">
        <w:t>‘need-to-know’</w:t>
      </w:r>
      <w:r w:rsidR="00B245BC">
        <w:t>. Those four choices are also available for marking specific sections of event logs or data, so a report can be marked with an overall sensitivity but have portions marked differently.</w:t>
      </w:r>
      <w:r w:rsidR="002C5A91">
        <w:t xml:space="preserve"> </w:t>
      </w:r>
      <w:r>
        <w:t xml:space="preserve">Other data sharing </w:t>
      </w:r>
      <w:ins w:id="6" w:author="patCain" w:date="2014-10-11T20:05:00Z">
        <w:r w:rsidR="009A0004">
          <w:t>formats (e.g., STIX</w:t>
        </w:r>
      </w:ins>
      <w:ins w:id="7" w:author="patCain" w:date="2014-10-11T20:06:00Z">
        <w:r w:rsidR="009A0004">
          <w:t>, REN-ISAC</w:t>
        </w:r>
      </w:ins>
      <w:ins w:id="8" w:author="patCain" w:date="2014-10-11T20:05:00Z">
        <w:r w:rsidR="009A0004">
          <w:t>)</w:t>
        </w:r>
      </w:ins>
      <w:del w:id="9" w:author="patCain" w:date="2014-10-11T20:05:00Z">
        <w:r w:rsidDel="009A0004">
          <w:delText>schemes</w:delText>
        </w:r>
      </w:del>
      <w:r>
        <w:t xml:space="preserve"> have equivalent functionality in the same or more – maybe 6 – markings.</w:t>
      </w:r>
      <w:ins w:id="10" w:author="patCain" w:date="2014-10-09T19:03:00Z">
        <w:r w:rsidR="002206A9">
          <w:t xml:space="preserve"> Other schemes have only three levels</w:t>
        </w:r>
      </w:ins>
      <w:ins w:id="11" w:author="patCain" w:date="2014-10-09T19:04:00Z">
        <w:r w:rsidR="002206A9">
          <w:t xml:space="preserve"> and invite creative </w:t>
        </w:r>
      </w:ins>
      <w:ins w:id="12" w:author="patCain" w:date="2014-10-11T20:06:00Z">
        <w:r w:rsidR="009A0004">
          <w:t>combinations of the three values (e.g., TLP).</w:t>
        </w:r>
      </w:ins>
    </w:p>
    <w:p w:rsidR="006403EC" w:rsidRPr="00EA5E9E" w:rsidRDefault="006403EC" w:rsidP="00EA5E9E">
      <w:r>
        <w:t>As data exchanging becomes more automated the challenge is to devise a marking scheme that can be unambiguously interpreted by a machine</w:t>
      </w:r>
      <w:r w:rsidR="00AD7A93">
        <w:t xml:space="preserve"> – without the need for human assistance</w:t>
      </w:r>
      <w:r>
        <w:t xml:space="preserve">. As an example, one may receive 10,000 or so reports of malicious web sites every day. </w:t>
      </w:r>
      <w:del w:id="13" w:author="patCain" w:date="2014-10-09T19:04:00Z">
        <w:r w:rsidDel="002206A9">
          <w:delText xml:space="preserve">If necessary, </w:delText>
        </w:r>
      </w:del>
      <w:del w:id="14" w:author="patCain" w:date="2014-10-09T19:05:00Z">
        <w:r w:rsidDel="002206A9">
          <w:delText>h</w:delText>
        </w:r>
      </w:del>
      <w:ins w:id="15" w:author="patCain" w:date="2014-10-09T19:05:00Z">
        <w:r w:rsidR="002206A9">
          <w:t>H</w:t>
        </w:r>
      </w:ins>
      <w:r>
        <w:t xml:space="preserve">uman review </w:t>
      </w:r>
      <w:del w:id="16" w:author="patCain" w:date="2014-10-09T19:05:00Z">
        <w:r w:rsidR="00AD7A93" w:rsidDel="002206A9">
          <w:delText xml:space="preserve">necessary </w:delText>
        </w:r>
      </w:del>
      <w:r w:rsidR="00AD7A93">
        <w:t>to determine</w:t>
      </w:r>
      <w:r>
        <w:t xml:space="preserve"> data sensitivity of the reports’ data items</w:t>
      </w:r>
      <w:r w:rsidR="00AD7A93">
        <w:t xml:space="preserve"> will significantly slow down the processing rate of the reports</w:t>
      </w:r>
      <w:ins w:id="17" w:author="patCain" w:date="2014-10-09T19:05:00Z">
        <w:r w:rsidR="002206A9">
          <w:t xml:space="preserve"> and possibly doom the data exchange</w:t>
        </w:r>
      </w:ins>
      <w:ins w:id="18" w:author="patCain" w:date="2014-10-09T19:06:00Z">
        <w:r w:rsidR="002206A9">
          <w:t>.</w:t>
        </w:r>
      </w:ins>
      <w:ins w:id="19" w:author="patCain" w:date="2014-10-09T19:05:00Z">
        <w:r w:rsidR="002206A9">
          <w:t xml:space="preserve">  This paper presents a means to mark data to share w</w:t>
        </w:r>
      </w:ins>
      <w:ins w:id="20" w:author="patCain" w:date="2014-10-09T19:06:00Z">
        <w:r w:rsidR="002206A9">
          <w:t>i</w:t>
        </w:r>
      </w:ins>
      <w:ins w:id="21" w:author="patCain" w:date="2014-10-09T19:05:00Z">
        <w:r w:rsidR="009A0004">
          <w:t>thin known groups</w:t>
        </w:r>
      </w:ins>
      <w:ins w:id="22" w:author="patCain" w:date="2014-10-11T20:07:00Z">
        <w:r w:rsidR="009A0004">
          <w:t xml:space="preserve"> that would support automation mechanisms.</w:t>
        </w:r>
      </w:ins>
      <w:del w:id="23" w:author="patCain" w:date="2014-10-11T20:07:00Z">
        <w:r w:rsidR="00AD7A93" w:rsidDel="009A0004">
          <w:delText>.</w:delText>
        </w:r>
      </w:del>
    </w:p>
    <w:p w:rsidR="00105B68" w:rsidRPr="00EF2EFB" w:rsidRDefault="00105B68" w:rsidP="00EF2EFB">
      <w:pPr>
        <w:pStyle w:val="Heading1"/>
      </w:pPr>
      <w:r w:rsidRPr="00EF2EFB">
        <w:lastRenderedPageBreak/>
        <w:t>The Problem</w:t>
      </w:r>
    </w:p>
    <w:p w:rsidR="006403EC" w:rsidRDefault="00AD7A93" w:rsidP="00EF2EFB">
      <w:r>
        <w:t xml:space="preserve">“The Problem” is really two </w:t>
      </w:r>
      <w:r w:rsidR="00B8560F">
        <w:t xml:space="preserve">distinct </w:t>
      </w:r>
      <w:r>
        <w:t>problems. First, a scheme is needed to properly mark data as it is received by the recipient to note its</w:t>
      </w:r>
      <w:r w:rsidR="00985776">
        <w:t xml:space="preserve"> sensitivity</w:t>
      </w:r>
      <w:r>
        <w:t xml:space="preserve">. This </w:t>
      </w:r>
      <w:r w:rsidR="005437C4">
        <w:t xml:space="preserve">(sensitivity) </w:t>
      </w:r>
      <w:r>
        <w:t xml:space="preserve">marking needs to be flexible enough to support a wide community of users, </w:t>
      </w:r>
      <w:r w:rsidR="005437C4">
        <w:t xml:space="preserve">be </w:t>
      </w:r>
      <w:r>
        <w:t xml:space="preserve">not overly complicated to understand – particularly by automation systems, and </w:t>
      </w:r>
      <w:r w:rsidR="005437C4">
        <w:t xml:space="preserve">be </w:t>
      </w:r>
      <w:r>
        <w:t xml:space="preserve">easily expandable as marks change and evolve over time. </w:t>
      </w:r>
      <w:r w:rsidR="005437C4">
        <w:t>The</w:t>
      </w:r>
      <w:r w:rsidR="00985776">
        <w:t xml:space="preserve"> sensitivity marks tell the recipient how to locally protect</w:t>
      </w:r>
      <w:ins w:id="24" w:author="patCain" w:date="2014-10-11T20:08:00Z">
        <w:r w:rsidR="009A0004">
          <w:t>, and possibly re-s</w:t>
        </w:r>
      </w:ins>
      <w:ins w:id="25" w:author="patCain" w:date="2014-10-11T20:09:00Z">
        <w:r w:rsidR="009A0004">
          <w:t>h</w:t>
        </w:r>
      </w:ins>
      <w:ins w:id="26" w:author="patCain" w:date="2014-10-11T20:08:00Z">
        <w:r w:rsidR="009A0004">
          <w:t xml:space="preserve">are, </w:t>
        </w:r>
      </w:ins>
      <w:del w:id="27" w:author="patCain" w:date="2014-10-11T20:08:00Z">
        <w:r w:rsidR="00985776" w:rsidDel="009A0004">
          <w:delText xml:space="preserve"> </w:delText>
        </w:r>
      </w:del>
      <w:r w:rsidR="00985776">
        <w:t xml:space="preserve">the data. </w:t>
      </w:r>
      <w:r>
        <w:t xml:space="preserve">The second </w:t>
      </w:r>
      <w:ins w:id="28" w:author="patCain" w:date="2014-10-09T19:06:00Z">
        <w:r w:rsidR="002206A9">
          <w:t xml:space="preserve">part of the </w:t>
        </w:r>
      </w:ins>
      <w:r>
        <w:t xml:space="preserve">problem is to devise a way to </w:t>
      </w:r>
      <w:r w:rsidRPr="00EF2EFB">
        <w:rPr>
          <w:szCs w:val="24"/>
        </w:rPr>
        <w:t>convey</w:t>
      </w:r>
      <w:r>
        <w:t xml:space="preserve"> </w:t>
      </w:r>
      <w:ins w:id="29" w:author="patCain" w:date="2014-10-11T20:09:00Z">
        <w:r w:rsidR="009A0004">
          <w:t xml:space="preserve">additional </w:t>
        </w:r>
      </w:ins>
      <w:r>
        <w:t xml:space="preserve">restrictions on </w:t>
      </w:r>
      <w:del w:id="30" w:author="patCain" w:date="2014-10-11T20:09:00Z">
        <w:r w:rsidDel="009A0004">
          <w:delText xml:space="preserve">what </w:delText>
        </w:r>
      </w:del>
      <w:r>
        <w:t>the recipient</w:t>
      </w:r>
      <w:ins w:id="31" w:author="patCain" w:date="2014-10-11T20:09:00Z">
        <w:r w:rsidR="009A0004">
          <w:t xml:space="preserve">. Both </w:t>
        </w:r>
      </w:ins>
      <w:ins w:id="32" w:author="patCain" w:date="2014-10-11T20:10:00Z">
        <w:r w:rsidR="009A0004">
          <w:t>m</w:t>
        </w:r>
      </w:ins>
      <w:ins w:id="33" w:author="patCain" w:date="2014-10-11T20:09:00Z">
        <w:r w:rsidR="009A0004">
          <w:t>a</w:t>
        </w:r>
      </w:ins>
      <w:ins w:id="34" w:author="patCain" w:date="2014-10-11T20:10:00Z">
        <w:r w:rsidR="009A0004">
          <w:t>r</w:t>
        </w:r>
      </w:ins>
      <w:ins w:id="35" w:author="patCain" w:date="2014-10-11T20:09:00Z">
        <w:r w:rsidR="009A0004">
          <w:t xml:space="preserve">kings should </w:t>
        </w:r>
      </w:ins>
      <w:ins w:id="36" w:author="patCain" w:date="2014-10-11T20:10:00Z">
        <w:r w:rsidR="009A0004">
          <w:t>unambiguously</w:t>
        </w:r>
      </w:ins>
      <w:ins w:id="37" w:author="patCain" w:date="2014-10-11T20:09:00Z">
        <w:r w:rsidR="009A0004">
          <w:t xml:space="preserve"> </w:t>
        </w:r>
      </w:ins>
      <w:ins w:id="38" w:author="patCain" w:date="2014-10-11T20:10:00Z">
        <w:r w:rsidR="009A0004">
          <w:t>tell the recipient what th</w:t>
        </w:r>
      </w:ins>
      <w:ins w:id="39" w:author="patCain" w:date="2014-10-16T19:43:00Z">
        <w:r w:rsidR="005E2CCC">
          <w:t>e</w:t>
        </w:r>
      </w:ins>
      <w:ins w:id="40" w:author="patCain" w:date="2014-10-11T20:10:00Z">
        <w:r w:rsidR="009A0004">
          <w:t>y</w:t>
        </w:r>
      </w:ins>
      <w:r>
        <w:t xml:space="preserve"> can do wi</w:t>
      </w:r>
      <w:r w:rsidR="00B8560F">
        <w:t xml:space="preserve">th the data after they receive it, for example, can they share it with others in their team or disclose details to </w:t>
      </w:r>
      <w:r w:rsidR="005437C4">
        <w:t>other parties</w:t>
      </w:r>
      <w:r w:rsidR="00B8560F">
        <w:t xml:space="preserve"> (who may be a victim of the event).</w:t>
      </w:r>
    </w:p>
    <w:p w:rsidR="005437C4" w:rsidRDefault="005437C4" w:rsidP="006403EC">
      <w:pPr>
        <w:rPr>
          <w:ins w:id="41" w:author="patCain" w:date="2014-10-09T19:14:00Z"/>
        </w:rPr>
      </w:pPr>
      <w:r>
        <w:t>There is no way for those two problems to be solved with a relatively small - four, six, or eight – set of identifiers. And there is even a slimmer chance that multiple data sharing communities could agree as to the definitions of those identifiers. The next sections introduce a way to deal with both of the identified problems.</w:t>
      </w:r>
    </w:p>
    <w:p w:rsidR="00AB2383" w:rsidRDefault="00AB2383">
      <w:pPr>
        <w:pStyle w:val="Heading1"/>
        <w:rPr>
          <w:ins w:id="42" w:author="patCain" w:date="2014-10-09T19:14:00Z"/>
        </w:rPr>
        <w:pPrChange w:id="43" w:author="patCain" w:date="2014-10-09T20:45:00Z">
          <w:pPr/>
        </w:pPrChange>
      </w:pPr>
      <w:ins w:id="44" w:author="patCain" w:date="2014-10-09T19:14:00Z">
        <w:r>
          <w:t>The Requirements</w:t>
        </w:r>
      </w:ins>
    </w:p>
    <w:p w:rsidR="00AB2383" w:rsidRDefault="009A0004" w:rsidP="006403EC">
      <w:pPr>
        <w:rPr>
          <w:ins w:id="45" w:author="patCain" w:date="2014-10-09T19:16:00Z"/>
        </w:rPr>
      </w:pPr>
      <w:ins w:id="46" w:author="patCain" w:date="2014-10-11T20:11:00Z">
        <w:r>
          <w:t>L</w:t>
        </w:r>
      </w:ins>
      <w:ins w:id="47" w:author="patCain" w:date="2014-10-09T19:14:00Z">
        <w:r w:rsidR="00AB2383">
          <w:t>ook</w:t>
        </w:r>
      </w:ins>
      <w:ins w:id="48" w:author="patCain" w:date="2014-10-09T19:15:00Z">
        <w:r w:rsidR="00AB2383">
          <w:t>ing</w:t>
        </w:r>
      </w:ins>
      <w:ins w:id="49" w:author="patCain" w:date="2014-10-09T19:14:00Z">
        <w:r w:rsidR="00AB2383">
          <w:t xml:space="preserve"> </w:t>
        </w:r>
      </w:ins>
      <w:ins w:id="50" w:author="patCain" w:date="2014-10-11T20:11:00Z">
        <w:r>
          <w:t>into</w:t>
        </w:r>
      </w:ins>
      <w:ins w:id="51" w:author="patCain" w:date="2014-10-09T19:14:00Z">
        <w:r w:rsidR="00AB2383">
          <w:t xml:space="preserve"> ways to express both sensitivity and re</w:t>
        </w:r>
      </w:ins>
      <w:ins w:id="52" w:author="patCain" w:date="2014-10-09T19:15:00Z">
        <w:r w:rsidR="00AB2383">
          <w:t>-</w:t>
        </w:r>
      </w:ins>
      <w:ins w:id="53" w:author="patCain" w:date="2014-10-09T19:14:00Z">
        <w:r w:rsidR="00AB2383">
          <w:t>sharing c</w:t>
        </w:r>
      </w:ins>
      <w:ins w:id="54" w:author="patCain" w:date="2014-10-09T19:15:00Z">
        <w:r w:rsidR="00AB2383">
          <w:t>o</w:t>
        </w:r>
      </w:ins>
      <w:ins w:id="55" w:author="patCain" w:date="2014-10-09T19:14:00Z">
        <w:r w:rsidR="00AB2383">
          <w:t>nstraints</w:t>
        </w:r>
      </w:ins>
      <w:ins w:id="56" w:author="patCain" w:date="2014-10-09T19:16:00Z">
        <w:r w:rsidR="00AB2383">
          <w:t xml:space="preserve"> </w:t>
        </w:r>
      </w:ins>
      <w:ins w:id="57" w:author="patCain" w:date="2014-10-11T20:13:00Z">
        <w:r>
          <w:t xml:space="preserve">leads one </w:t>
        </w:r>
      </w:ins>
      <w:ins w:id="58" w:author="patCain" w:date="2014-10-09T19:16:00Z">
        <w:r w:rsidR="00AB2383">
          <w:t>to a small set of requir</w:t>
        </w:r>
      </w:ins>
      <w:ins w:id="59" w:author="patCain" w:date="2014-10-09T19:18:00Z">
        <w:r w:rsidR="00AB2383">
          <w:t>e</w:t>
        </w:r>
      </w:ins>
      <w:ins w:id="60" w:author="patCain" w:date="2014-10-09T19:16:00Z">
        <w:r w:rsidR="00AB2383">
          <w:t>ments</w:t>
        </w:r>
      </w:ins>
      <w:ins w:id="61" w:author="patCain" w:date="2014-10-09T19:21:00Z">
        <w:r w:rsidR="00AB2383">
          <w:t>.</w:t>
        </w:r>
      </w:ins>
    </w:p>
    <w:p w:rsidR="00AB2383" w:rsidRDefault="00AB2383">
      <w:pPr>
        <w:pStyle w:val="ListParagraph"/>
        <w:numPr>
          <w:ilvl w:val="0"/>
          <w:numId w:val="2"/>
        </w:numPr>
        <w:rPr>
          <w:ins w:id="62" w:author="patCain" w:date="2014-10-09T19:16:00Z"/>
        </w:rPr>
        <w:pPrChange w:id="63" w:author="patCain" w:date="2014-10-09T19:16:00Z">
          <w:pPr/>
        </w:pPrChange>
      </w:pPr>
      <w:ins w:id="64" w:author="patCain" w:date="2014-10-09T19:16:00Z">
        <w:r>
          <w:t>The solution should inform the recipient of the data what they can do with it. For example, can they share it with others in their company, disclose it publicly,</w:t>
        </w:r>
      </w:ins>
      <w:ins w:id="65" w:author="patCain" w:date="2014-10-09T19:18:00Z">
        <w:r>
          <w:t xml:space="preserve"> </w:t>
        </w:r>
      </w:ins>
      <w:ins w:id="66" w:author="patCain" w:date="2014-10-09T19:16:00Z">
        <w:r>
          <w:t>etc.</w:t>
        </w:r>
      </w:ins>
      <w:ins w:id="67" w:author="patCain" w:date="2014-10-11T20:14:00Z">
        <w:r w:rsidR="00257B5C">
          <w:t xml:space="preserve"> This is called the </w:t>
        </w:r>
      </w:ins>
      <w:ins w:id="68" w:author="patCain" w:date="2014-10-14T09:03:00Z">
        <w:r w:rsidR="00257B5C">
          <w:t>“sharing tag”</w:t>
        </w:r>
      </w:ins>
      <w:ins w:id="69" w:author="patCain" w:date="2014-10-11T20:14:00Z">
        <w:r w:rsidR="009A0004">
          <w:t>.</w:t>
        </w:r>
      </w:ins>
    </w:p>
    <w:p w:rsidR="00AB2383" w:rsidRDefault="00AB2383">
      <w:pPr>
        <w:pStyle w:val="ListParagraph"/>
        <w:numPr>
          <w:ilvl w:val="0"/>
          <w:numId w:val="2"/>
        </w:numPr>
        <w:rPr>
          <w:ins w:id="70" w:author="patCain" w:date="2014-10-09T19:27:00Z"/>
        </w:rPr>
        <w:pPrChange w:id="71" w:author="patCain" w:date="2014-10-09T19:16:00Z">
          <w:pPr/>
        </w:pPrChange>
      </w:pPr>
      <w:ins w:id="72" w:author="patCain" w:date="2014-10-09T19:17:00Z">
        <w:r>
          <w:t>The solution should allow the sharer to add sen</w:t>
        </w:r>
      </w:ins>
      <w:ins w:id="73" w:author="patCain" w:date="2014-10-09T19:18:00Z">
        <w:r>
          <w:t>s</w:t>
        </w:r>
      </w:ins>
      <w:ins w:id="74" w:author="patCain" w:date="2014-10-09T19:17:00Z">
        <w:r>
          <w:t>itivity guidance, as in “D</w:t>
        </w:r>
      </w:ins>
      <w:ins w:id="75" w:author="patCain" w:date="2014-10-09T19:18:00Z">
        <w:r>
          <w:t>o</w:t>
        </w:r>
      </w:ins>
      <w:ins w:id="76" w:author="patCain" w:date="2014-10-09T19:17:00Z">
        <w:r>
          <w:t xml:space="preserve"> not </w:t>
        </w:r>
      </w:ins>
      <w:ins w:id="77" w:author="patCain" w:date="2014-10-09T19:18:00Z">
        <w:r>
          <w:t>t</w:t>
        </w:r>
      </w:ins>
      <w:ins w:id="78" w:author="patCain" w:date="2014-10-09T19:17:00Z">
        <w:r>
          <w:t>ouch this sy</w:t>
        </w:r>
      </w:ins>
      <w:ins w:id="79" w:author="patCain" w:date="2014-10-09T19:18:00Z">
        <w:r>
          <w:t>s</w:t>
        </w:r>
      </w:ins>
      <w:ins w:id="80" w:author="patCain" w:date="2014-10-09T19:17:00Z">
        <w:r>
          <w:t xml:space="preserve">tem as it’s under </w:t>
        </w:r>
      </w:ins>
      <w:ins w:id="81" w:author="patCain" w:date="2014-10-09T19:18:00Z">
        <w:r>
          <w:t xml:space="preserve">surveillance”, or </w:t>
        </w:r>
      </w:ins>
      <w:ins w:id="82" w:author="patCain" w:date="2014-10-09T19:20:00Z">
        <w:r>
          <w:t>“Do not share it with Bob as we think he’s</w:t>
        </w:r>
      </w:ins>
      <w:ins w:id="83" w:author="patCain" w:date="2014-10-09T20:43:00Z">
        <w:r w:rsidR="00F2119D">
          <w:t xml:space="preserve"> </w:t>
        </w:r>
      </w:ins>
      <w:ins w:id="84" w:author="patCain" w:date="2014-10-09T19:20:00Z">
        <w:r>
          <w:t>a bad guy”</w:t>
        </w:r>
      </w:ins>
      <w:ins w:id="85" w:author="patCain" w:date="2014-10-09T20:43:00Z">
        <w:r w:rsidR="00F2119D">
          <w:t xml:space="preserve"> </w:t>
        </w:r>
      </w:ins>
      <w:ins w:id="86" w:author="patCain" w:date="2014-10-09T19:20:00Z">
        <w:r>
          <w:t xml:space="preserve">or even “Public disclosure is embargoed until Tuesday at dawn”. </w:t>
        </w:r>
      </w:ins>
      <w:ins w:id="87" w:author="patCain" w:date="2014-10-09T19:21:00Z">
        <w:r>
          <w:t>Recently the “share this data but don’t include attribution” has become fashionable as more sensitive data flows</w:t>
        </w:r>
      </w:ins>
      <w:ins w:id="88" w:author="patCain" w:date="2014-10-11T20:12:00Z">
        <w:r w:rsidR="009A0004">
          <w:t xml:space="preserve"> among parties</w:t>
        </w:r>
      </w:ins>
      <w:ins w:id="89" w:author="patCain" w:date="2014-10-09T19:21:00Z">
        <w:r>
          <w:t>.</w:t>
        </w:r>
      </w:ins>
      <w:ins w:id="90" w:author="patCain" w:date="2014-10-11T20:14:00Z">
        <w:r w:rsidR="009A0004">
          <w:t xml:space="preserve"> This </w:t>
        </w:r>
      </w:ins>
      <w:ins w:id="91" w:author="patCain" w:date="2014-10-14T09:03:00Z">
        <w:r w:rsidR="00257B5C">
          <w:t xml:space="preserve">guidance </w:t>
        </w:r>
      </w:ins>
      <w:ins w:id="92" w:author="patCain" w:date="2014-10-11T20:14:00Z">
        <w:r w:rsidR="009A0004">
          <w:t xml:space="preserve">is sometimes called a </w:t>
        </w:r>
      </w:ins>
      <w:ins w:id="93" w:author="patCain" w:date="2014-10-14T09:03:00Z">
        <w:r w:rsidR="00257B5C">
          <w:t>“</w:t>
        </w:r>
      </w:ins>
      <w:ins w:id="94" w:author="patCain" w:date="2014-10-11T20:14:00Z">
        <w:r w:rsidR="009A0004">
          <w:t>caveat</w:t>
        </w:r>
      </w:ins>
      <w:ins w:id="95" w:author="patCain" w:date="2014-10-14T09:03:00Z">
        <w:r w:rsidR="00257B5C">
          <w:t>”</w:t>
        </w:r>
      </w:ins>
      <w:ins w:id="96" w:author="patCain" w:date="2014-10-11T20:14:00Z">
        <w:r w:rsidR="009A0004">
          <w:t>.</w:t>
        </w:r>
      </w:ins>
    </w:p>
    <w:p w:rsidR="00763A8A" w:rsidRDefault="00763A8A">
      <w:pPr>
        <w:pStyle w:val="ListParagraph"/>
        <w:numPr>
          <w:ilvl w:val="0"/>
          <w:numId w:val="2"/>
        </w:numPr>
        <w:rPr>
          <w:ins w:id="97" w:author="patCain" w:date="2014-10-09T19:21:00Z"/>
        </w:rPr>
        <w:pPrChange w:id="98" w:author="patCain" w:date="2014-10-09T19:16:00Z">
          <w:pPr/>
        </w:pPrChange>
      </w:pPr>
      <w:ins w:id="99" w:author="patCain" w:date="2014-10-09T19:27:00Z">
        <w:r>
          <w:t xml:space="preserve">The apwg shares data between individuals, within groups, with other groups, and with the public. The solution needs to support all </w:t>
        </w:r>
      </w:ins>
      <w:ins w:id="100" w:author="patCain" w:date="2014-10-14T09:04:00Z">
        <w:r w:rsidR="00257B5C">
          <w:t>four</w:t>
        </w:r>
      </w:ins>
      <w:ins w:id="101" w:author="patCain" w:date="2014-10-09T19:27:00Z">
        <w:r>
          <w:t xml:space="preserve"> without burdening the </w:t>
        </w:r>
      </w:ins>
      <w:ins w:id="102" w:author="patCain" w:date="2014-10-09T19:28:00Z">
        <w:r>
          <w:t xml:space="preserve">APWG </w:t>
        </w:r>
      </w:ins>
      <w:ins w:id="103" w:author="patCain" w:date="2014-10-09T19:27:00Z">
        <w:r>
          <w:t>operations staff.</w:t>
        </w:r>
      </w:ins>
    </w:p>
    <w:p w:rsidR="00AB2383" w:rsidRDefault="00257B5C">
      <w:pPr>
        <w:pStyle w:val="ListParagraph"/>
        <w:numPr>
          <w:ilvl w:val="0"/>
          <w:numId w:val="2"/>
        </w:numPr>
        <w:rPr>
          <w:ins w:id="104" w:author="patCain" w:date="2014-10-09T19:22:00Z"/>
        </w:rPr>
        <w:pPrChange w:id="105" w:author="patCain" w:date="2014-10-09T19:16:00Z">
          <w:pPr/>
        </w:pPrChange>
      </w:pPr>
      <w:ins w:id="106" w:author="patCain" w:date="2014-10-09T19:22:00Z">
        <w:r>
          <w:t>The</w:t>
        </w:r>
        <w:r w:rsidR="00AB2383">
          <w:t xml:space="preserve"> tags should be usable in multiple languages.</w:t>
        </w:r>
      </w:ins>
    </w:p>
    <w:p w:rsidR="00AB2383" w:rsidRDefault="00257B5C">
      <w:pPr>
        <w:pStyle w:val="ListParagraph"/>
        <w:numPr>
          <w:ilvl w:val="0"/>
          <w:numId w:val="2"/>
        </w:numPr>
        <w:rPr>
          <w:ins w:id="107" w:author="patCain" w:date="2014-10-09T20:45:00Z"/>
        </w:rPr>
        <w:pPrChange w:id="108" w:author="patCain" w:date="2014-10-09T19:16:00Z">
          <w:pPr/>
        </w:pPrChange>
      </w:pPr>
      <w:ins w:id="109" w:author="patCain" w:date="2014-10-09T19:24:00Z">
        <w:r>
          <w:t xml:space="preserve">The </w:t>
        </w:r>
      </w:ins>
      <w:ins w:id="110" w:author="patCain" w:date="2014-10-14T09:04:00Z">
        <w:r>
          <w:t>tag</w:t>
        </w:r>
      </w:ins>
      <w:ins w:id="111" w:author="patCain" w:date="2014-10-09T19:24:00Z">
        <w:r w:rsidR="00763A8A">
          <w:t xml:space="preserve"> should be easy t</w:t>
        </w:r>
      </w:ins>
      <w:ins w:id="112" w:author="patCain" w:date="2014-10-09T19:28:00Z">
        <w:r w:rsidR="00763A8A">
          <w:t>o</w:t>
        </w:r>
      </w:ins>
      <w:ins w:id="113" w:author="patCain" w:date="2014-10-09T19:24:00Z">
        <w:r w:rsidR="00763A8A">
          <w:t xml:space="preserve"> use in XML, CSV, or any other </w:t>
        </w:r>
      </w:ins>
      <w:ins w:id="114" w:author="patCain" w:date="2014-10-09T19:25:00Z">
        <w:r w:rsidR="00763A8A">
          <w:t>format</w:t>
        </w:r>
      </w:ins>
      <w:ins w:id="115" w:author="patCain" w:date="2014-10-14T09:04:00Z">
        <w:r>
          <w:t>-of-the-day</w:t>
        </w:r>
      </w:ins>
      <w:ins w:id="116" w:author="patCain" w:date="2014-10-09T19:24:00Z">
        <w:r w:rsidR="00763A8A">
          <w:t>.</w:t>
        </w:r>
      </w:ins>
    </w:p>
    <w:p w:rsidR="00F2119D" w:rsidRPr="006403EC" w:rsidRDefault="00257B5C" w:rsidP="00F2119D">
      <w:ins w:id="117" w:author="patCain" w:date="2014-10-09T20:45:00Z">
        <w:r>
          <w:t>The</w:t>
        </w:r>
      </w:ins>
      <w:ins w:id="118" w:author="patCain" w:date="2014-10-14T09:04:00Z">
        <w:r>
          <w:t xml:space="preserve"> tag</w:t>
        </w:r>
      </w:ins>
      <w:ins w:id="119" w:author="patCain" w:date="2014-10-09T20:45:00Z">
        <w:r w:rsidR="00F2119D">
          <w:t>s do n</w:t>
        </w:r>
      </w:ins>
      <w:ins w:id="120" w:author="patCain" w:date="2014-10-09T20:46:00Z">
        <w:r w:rsidR="00F2119D">
          <w:t>o</w:t>
        </w:r>
      </w:ins>
      <w:ins w:id="121" w:author="patCain" w:date="2014-10-09T20:45:00Z">
        <w:r w:rsidR="00F2119D">
          <w:t xml:space="preserve">t have to </w:t>
        </w:r>
      </w:ins>
      <w:ins w:id="122" w:author="patCain" w:date="2014-10-14T09:04:00Z">
        <w:r>
          <w:t>include</w:t>
        </w:r>
      </w:ins>
      <w:ins w:id="123" w:author="patCain" w:date="2014-10-09T20:45:00Z">
        <w:r w:rsidR="00F2119D">
          <w:t xml:space="preserve"> all the policy implications </w:t>
        </w:r>
      </w:ins>
      <w:ins w:id="124" w:author="patCain" w:date="2014-10-14T09:04:00Z">
        <w:r>
          <w:t xml:space="preserve">of the data </w:t>
        </w:r>
      </w:ins>
      <w:ins w:id="125" w:author="patCain" w:date="2014-10-09T20:45:00Z">
        <w:r w:rsidR="00F2119D">
          <w:t>as sharing groups should have guidelines, maybe even contracts, to convey what th</w:t>
        </w:r>
        <w:r>
          <w:t xml:space="preserve">e </w:t>
        </w:r>
      </w:ins>
      <w:ins w:id="126" w:author="patCain" w:date="2014-10-14T09:05:00Z">
        <w:r>
          <w:t>tag</w:t>
        </w:r>
      </w:ins>
      <w:ins w:id="127" w:author="patCain" w:date="2014-10-09T20:45:00Z">
        <w:r w:rsidR="00F2119D">
          <w:t>s would imply.</w:t>
        </w:r>
      </w:ins>
    </w:p>
    <w:p w:rsidR="00105B68" w:rsidRDefault="00C85B2C" w:rsidP="00EF2EFB">
      <w:pPr>
        <w:pStyle w:val="Heading1"/>
      </w:pPr>
      <w:r>
        <w:lastRenderedPageBreak/>
        <w:t xml:space="preserve">Shoehorning </w:t>
      </w:r>
      <w:r w:rsidR="00105B68">
        <w:t>Marking</w:t>
      </w:r>
      <w:r>
        <w:t xml:space="preserve">s into Existing </w:t>
      </w:r>
      <w:ins w:id="128" w:author="patCain" w:date="2014-10-09T19:08:00Z">
        <w:r w:rsidR="002206A9">
          <w:t>Struc</w:t>
        </w:r>
      </w:ins>
      <w:ins w:id="129" w:author="patCain" w:date="2014-10-09T19:13:00Z">
        <w:r w:rsidR="00AB2383">
          <w:t>t</w:t>
        </w:r>
      </w:ins>
      <w:ins w:id="130" w:author="patCain" w:date="2014-10-09T19:08:00Z">
        <w:r w:rsidR="002206A9">
          <w:t>ures</w:t>
        </w:r>
      </w:ins>
      <w:del w:id="131" w:author="patCain" w:date="2014-10-09T19:08:00Z">
        <w:r w:rsidDel="002206A9">
          <w:delText>Classes</w:delText>
        </w:r>
      </w:del>
    </w:p>
    <w:p w:rsidR="00105B68" w:rsidRDefault="002206A9" w:rsidP="00105B68">
      <w:pPr>
        <w:rPr>
          <w:ins w:id="132" w:author="patCain" w:date="2014-10-09T19:10:00Z"/>
        </w:rPr>
      </w:pPr>
      <w:ins w:id="133" w:author="patCain" w:date="2014-10-09T19:09:00Z">
        <w:r>
          <w:t xml:space="preserve">Our problem became visible when we started to share IODEF XML formatted data, </w:t>
        </w:r>
        <w:r w:rsidR="00257B5C">
          <w:t>which has four predefined tag</w:t>
        </w:r>
        <w:r>
          <w:t xml:space="preserve">s. </w:t>
        </w:r>
      </w:ins>
      <w:r w:rsidR="00C85B2C">
        <w:t xml:space="preserve">One solution </w:t>
      </w:r>
      <w:ins w:id="134" w:author="patCain" w:date="2014-10-09T19:09:00Z">
        <w:r>
          <w:t>wa</w:t>
        </w:r>
      </w:ins>
      <w:del w:id="135" w:author="patCain" w:date="2014-10-09T19:09:00Z">
        <w:r w:rsidR="00C85B2C" w:rsidDel="002206A9">
          <w:delText>i</w:delText>
        </w:r>
      </w:del>
      <w:r w:rsidR="00C85B2C">
        <w:t xml:space="preserve">s to redefine the restriction class in the IODEF schema to include </w:t>
      </w:r>
      <w:ins w:id="136" w:author="patCain" w:date="2014-10-14T09:05:00Z">
        <w:r w:rsidR="00257B5C">
          <w:t>ot</w:t>
        </w:r>
      </w:ins>
      <w:del w:id="137" w:author="patCain" w:date="2014-10-14T09:05:00Z">
        <w:r w:rsidR="00C85B2C" w:rsidDel="00257B5C">
          <w:delText>ot</w:delText>
        </w:r>
      </w:del>
      <w:r w:rsidR="00C85B2C">
        <w:t xml:space="preserve">her enumerations than the four defined in the standard. This has been tried with varying success. Many XML validation tools will mark the XML document as invalid since the IODEF schema doesn’t except the non-standard enumerations. In some cases the base IODEF schema can be modified to get around this problem but that requires all tools used by </w:t>
      </w:r>
      <w:ins w:id="138" w:author="patCain" w:date="2014-10-14T09:05:00Z">
        <w:r w:rsidR="00257B5C">
          <w:t>data sharers</w:t>
        </w:r>
      </w:ins>
      <w:del w:id="139" w:author="patCain" w:date="2014-10-14T09:05:00Z">
        <w:r w:rsidR="00C85B2C" w:rsidDel="00257B5C">
          <w:delText>originators</w:delText>
        </w:r>
      </w:del>
      <w:r w:rsidR="006C0D0B">
        <w:t xml:space="preserve"> to use the new schema.</w:t>
      </w:r>
      <w:ins w:id="140" w:author="patCain" w:date="2014-10-09T19:10:00Z">
        <w:r>
          <w:t xml:space="preserve"> </w:t>
        </w:r>
      </w:ins>
    </w:p>
    <w:p w:rsidR="002206A9" w:rsidRDefault="002206A9" w:rsidP="00105B68">
      <w:pPr>
        <w:rPr>
          <w:ins w:id="141" w:author="patCain" w:date="2014-10-09T19:13:00Z"/>
        </w:rPr>
      </w:pPr>
      <w:ins w:id="142" w:author="patCain" w:date="2014-10-09T19:10:00Z">
        <w:r>
          <w:t>A second idea tried to redefine what the four classes meant</w:t>
        </w:r>
      </w:ins>
      <w:ins w:id="143" w:author="patCain" w:date="2014-10-09T19:12:00Z">
        <w:r>
          <w:t xml:space="preserve">, </w:t>
        </w:r>
      </w:ins>
      <w:ins w:id="144" w:author="patCain" w:date="2014-10-09T19:11:00Z">
        <w:r>
          <w:t>e.g., ‘public’ mean</w:t>
        </w:r>
      </w:ins>
      <w:ins w:id="145" w:author="patCain" w:date="2014-10-09T19:12:00Z">
        <w:r w:rsidR="00AB2383">
          <w:t>t</w:t>
        </w:r>
      </w:ins>
      <w:ins w:id="146" w:author="patCain" w:date="2014-10-09T19:11:00Z">
        <w:r>
          <w:t xml:space="preserve"> s</w:t>
        </w:r>
      </w:ins>
      <w:ins w:id="147" w:author="patCain" w:date="2014-10-09T19:12:00Z">
        <w:r>
          <w:t>hare with anyone</w:t>
        </w:r>
      </w:ins>
      <w:ins w:id="148" w:author="patCain" w:date="2014-10-09T19:11:00Z">
        <w:r>
          <w:t>, ‘restricted’ meant the recipient could share it with trusted parties, etc.</w:t>
        </w:r>
      </w:ins>
      <w:ins w:id="149" w:author="patCain" w:date="2014-10-09T19:10:00Z">
        <w:r>
          <w:t xml:space="preserve">. But it soon became evident that </w:t>
        </w:r>
      </w:ins>
      <w:ins w:id="150" w:author="patCain" w:date="2014-10-09T19:12:00Z">
        <w:r w:rsidR="00AB2383">
          <w:t xml:space="preserve">redefining the </w:t>
        </w:r>
      </w:ins>
      <w:ins w:id="151" w:author="patCain" w:date="2014-10-09T19:10:00Z">
        <w:r>
          <w:t xml:space="preserve">four markers would </w:t>
        </w:r>
      </w:ins>
      <w:ins w:id="152" w:author="patCain" w:date="2014-10-09T19:12:00Z">
        <w:r w:rsidR="00AB2383">
          <w:t>o</w:t>
        </w:r>
      </w:ins>
      <w:ins w:id="153" w:author="patCain" w:date="2014-10-09T19:10:00Z">
        <w:r>
          <w:t>n</w:t>
        </w:r>
      </w:ins>
      <w:ins w:id="154" w:author="patCain" w:date="2014-10-09T19:12:00Z">
        <w:r w:rsidR="00AB2383">
          <w:t>ly add confusion</w:t>
        </w:r>
      </w:ins>
      <w:ins w:id="155" w:author="patCain" w:date="2014-10-11T20:18:00Z">
        <w:r w:rsidR="00E703BA">
          <w:t xml:space="preserve"> as not everyone kept up with the new interpreta</w:t>
        </w:r>
      </w:ins>
      <w:ins w:id="156" w:author="patCain" w:date="2014-10-11T20:19:00Z">
        <w:r w:rsidR="00E703BA">
          <w:t>t</w:t>
        </w:r>
      </w:ins>
      <w:ins w:id="157" w:author="patCain" w:date="2014-10-11T20:18:00Z">
        <w:r w:rsidR="00E703BA">
          <w:t>ions</w:t>
        </w:r>
      </w:ins>
      <w:ins w:id="158" w:author="patCain" w:date="2014-10-09T19:12:00Z">
        <w:r w:rsidR="00AB2383">
          <w:t>.</w:t>
        </w:r>
      </w:ins>
      <w:ins w:id="159" w:author="patCain" w:date="2014-10-09T19:10:00Z">
        <w:r>
          <w:t xml:space="preserve"> </w:t>
        </w:r>
      </w:ins>
    </w:p>
    <w:p w:rsidR="00AB2383" w:rsidRDefault="00AB2383" w:rsidP="00105B68">
      <w:pPr>
        <w:rPr>
          <w:ins w:id="160" w:author="patCain" w:date="2014-10-09T19:32:00Z"/>
        </w:rPr>
      </w:pPr>
      <w:ins w:id="161" w:author="patCain" w:date="2014-10-09T19:13:00Z">
        <w:r>
          <w:t>Ignoring the IODEF constraints and look</w:t>
        </w:r>
      </w:ins>
      <w:ins w:id="162" w:author="patCain" w:date="2014-10-09T19:14:00Z">
        <w:r>
          <w:t xml:space="preserve">ing </w:t>
        </w:r>
      </w:ins>
      <w:ins w:id="163" w:author="patCain" w:date="2014-10-09T19:13:00Z">
        <w:r>
          <w:t>at other commonly-used</w:t>
        </w:r>
      </w:ins>
      <w:ins w:id="164" w:author="patCain" w:date="2014-10-09T19:14:00Z">
        <w:r>
          <w:t xml:space="preserve"> schemes </w:t>
        </w:r>
      </w:ins>
      <w:ins w:id="165" w:author="patCain" w:date="2014-10-09T19:25:00Z">
        <w:r w:rsidR="00763A8A">
          <w:t xml:space="preserve">was not fruitful either. A current </w:t>
        </w:r>
      </w:ins>
      <w:ins w:id="166" w:author="patCain" w:date="2014-10-14T09:02:00Z">
        <w:r w:rsidR="00257B5C">
          <w:t xml:space="preserve">favourite </w:t>
        </w:r>
      </w:ins>
      <w:ins w:id="167" w:author="patCain" w:date="2014-10-09T19:25:00Z">
        <w:r w:rsidR="00763A8A">
          <w:t xml:space="preserve">marking scheme is based on </w:t>
        </w:r>
      </w:ins>
      <w:ins w:id="168" w:author="patCain" w:date="2014-10-14T09:02:00Z">
        <w:r w:rsidR="00257B5C">
          <w:t>t</w:t>
        </w:r>
      </w:ins>
      <w:ins w:id="169" w:author="patCain" w:date="2014-10-09T19:25:00Z">
        <w:r w:rsidR="00257B5C">
          <w:t xml:space="preserve">he </w:t>
        </w:r>
      </w:ins>
      <w:ins w:id="170" w:author="patCain" w:date="2014-10-14T09:02:00Z">
        <w:r w:rsidR="00257B5C">
          <w:t>T</w:t>
        </w:r>
      </w:ins>
      <w:ins w:id="171" w:author="patCain" w:date="2014-10-09T19:25:00Z">
        <w:r w:rsidR="00763A8A">
          <w:t xml:space="preserve">raffic Light Protocol </w:t>
        </w:r>
      </w:ins>
      <w:ins w:id="172" w:author="patCain" w:date="2014-10-09T19:26:00Z">
        <w:r w:rsidR="00763A8A">
          <w:t>(</w:t>
        </w:r>
      </w:ins>
      <w:ins w:id="173" w:author="patCain" w:date="2014-10-09T19:25:00Z">
        <w:r w:rsidR="00763A8A">
          <w:t>TLP)</w:t>
        </w:r>
      </w:ins>
      <w:ins w:id="174" w:author="patCain" w:date="2014-10-09T19:26:00Z">
        <w:r w:rsidR="00473749">
          <w:t xml:space="preserve"> which defines </w:t>
        </w:r>
      </w:ins>
      <w:ins w:id="175" w:author="patCain" w:date="2014-10-14T10:33:00Z">
        <w:r w:rsidR="00473749">
          <w:t>four</w:t>
        </w:r>
      </w:ins>
      <w:ins w:id="176" w:author="patCain" w:date="2014-10-09T19:26:00Z">
        <w:r w:rsidR="00763A8A">
          <w:t xml:space="preserve"> levels of sharing and sensitivity. Altho</w:t>
        </w:r>
        <w:r w:rsidR="00473749">
          <w:t>ugh the levels are ‘red’, ‘</w:t>
        </w:r>
      </w:ins>
      <w:ins w:id="177" w:author="patCain" w:date="2014-10-14T10:33:00Z">
        <w:r w:rsidR="00473749">
          <w:t>amber</w:t>
        </w:r>
      </w:ins>
      <w:ins w:id="178" w:author="patCain" w:date="2014-10-09T19:26:00Z">
        <w:r w:rsidR="00763A8A">
          <w:t>’ and’</w:t>
        </w:r>
      </w:ins>
      <w:ins w:id="179" w:author="patCain" w:date="2014-10-09T19:27:00Z">
        <w:r w:rsidR="00763A8A">
          <w:t xml:space="preserve"> </w:t>
        </w:r>
      </w:ins>
      <w:ins w:id="180" w:author="patCain" w:date="2014-10-09T19:26:00Z">
        <w:r w:rsidR="00473749">
          <w:t xml:space="preserve">green’ </w:t>
        </w:r>
      </w:ins>
      <w:ins w:id="181" w:author="patCain" w:date="2014-10-14T10:33:00Z">
        <w:r w:rsidR="00473749">
          <w:t xml:space="preserve">and </w:t>
        </w:r>
      </w:ins>
      <w:ins w:id="182" w:author="patCain" w:date="2014-10-09T19:26:00Z">
        <w:r w:rsidR="00763A8A">
          <w:t>‘white’ (</w:t>
        </w:r>
      </w:ins>
      <w:ins w:id="183" w:author="patCain" w:date="2014-10-14T10:33:00Z">
        <w:r w:rsidR="00473749">
          <w:t>no restrictions</w:t>
        </w:r>
      </w:ins>
      <w:ins w:id="184" w:author="patCain" w:date="2014-10-09T19:26:00Z">
        <w:r w:rsidR="00763A8A">
          <w:t xml:space="preserve">) </w:t>
        </w:r>
      </w:ins>
      <w:ins w:id="185" w:author="patCain" w:date="2014-10-14T10:33:00Z">
        <w:r w:rsidR="00473749">
          <w:t>there have been</w:t>
        </w:r>
      </w:ins>
      <w:ins w:id="186" w:author="patCain" w:date="2014-10-09T19:26:00Z">
        <w:r w:rsidR="00763A8A">
          <w:t xml:space="preserve"> </w:t>
        </w:r>
      </w:ins>
      <w:ins w:id="187" w:author="patCain" w:date="2014-10-09T19:27:00Z">
        <w:r w:rsidR="00763A8A">
          <w:t>‘black’ (which I infer as a burnt out traffic light)</w:t>
        </w:r>
      </w:ins>
      <w:ins w:id="188" w:author="patCain" w:date="2014-10-14T09:02:00Z">
        <w:r w:rsidR="00257B5C">
          <w:t xml:space="preserve"> and confusion abounds as to what the actual colours mean for further re-sharing</w:t>
        </w:r>
      </w:ins>
      <w:ins w:id="189" w:author="patCain" w:date="2014-10-09T19:28:00Z">
        <w:r w:rsidR="00763A8A">
          <w:t xml:space="preserve">. </w:t>
        </w:r>
      </w:ins>
      <w:ins w:id="190" w:author="patCain" w:date="2014-10-14T10:34:00Z">
        <w:r w:rsidR="00473749">
          <w:t>There isn’t enough information in four levels for our sharing model, and a</w:t>
        </w:r>
      </w:ins>
      <w:ins w:id="191" w:author="patCain" w:date="2014-10-09T19:28:00Z">
        <w:r w:rsidR="00763A8A">
          <w:t xml:space="preserve">lthough we could probably shoe-horn our groups into </w:t>
        </w:r>
      </w:ins>
      <w:ins w:id="192" w:author="patCain" w:date="2014-10-14T10:34:00Z">
        <w:r w:rsidR="00473749">
          <w:t>four</w:t>
        </w:r>
      </w:ins>
      <w:ins w:id="193" w:author="patCain" w:date="2014-10-09T19:28:00Z">
        <w:r w:rsidR="00763A8A">
          <w:t xml:space="preserve"> levels th</w:t>
        </w:r>
        <w:r w:rsidR="00E703BA">
          <w:t xml:space="preserve">ere is still no way to add the </w:t>
        </w:r>
        <w:r w:rsidR="00763A8A">
          <w:t>localized sensitivity markings.</w:t>
        </w:r>
      </w:ins>
    </w:p>
    <w:p w:rsidR="00763A8A" w:rsidRPr="00105B68" w:rsidRDefault="00763A8A" w:rsidP="00105B68">
      <w:ins w:id="194" w:author="patCain" w:date="2014-10-09T19:32:00Z">
        <w:r>
          <w:t>A real concern is having data marked as ‘private’</w:t>
        </w:r>
      </w:ins>
      <w:ins w:id="195" w:author="patCain" w:date="2014-10-14T10:34:00Z">
        <w:r w:rsidR="00473749">
          <w:t xml:space="preserve"> or ‘amber’</w:t>
        </w:r>
      </w:ins>
      <w:ins w:id="196" w:author="patCain" w:date="2014-10-09T19:32:00Z">
        <w:r>
          <w:t xml:space="preserve"> by two different communities </w:t>
        </w:r>
      </w:ins>
      <w:ins w:id="197" w:author="patCain" w:date="2014-10-09T19:33:00Z">
        <w:r>
          <w:t xml:space="preserve">with </w:t>
        </w:r>
      </w:ins>
      <w:ins w:id="198" w:author="patCain" w:date="2014-10-11T20:23:00Z">
        <w:r w:rsidR="00E703BA">
          <w:t>different number</w:t>
        </w:r>
      </w:ins>
      <w:ins w:id="199" w:author="patCain" w:date="2014-10-14T10:34:00Z">
        <w:r w:rsidR="00473749">
          <w:t>s</w:t>
        </w:r>
      </w:ins>
      <w:ins w:id="200" w:author="patCain" w:date="2014-10-11T20:23:00Z">
        <w:r w:rsidR="00E703BA">
          <w:t xml:space="preserve"> </w:t>
        </w:r>
        <w:r w:rsidR="00473749">
          <w:t>of</w:t>
        </w:r>
      </w:ins>
      <w:ins w:id="201" w:author="patCain" w:date="2014-10-14T10:34:00Z">
        <w:r w:rsidR="00473749">
          <w:t xml:space="preserve"> tags</w:t>
        </w:r>
      </w:ins>
      <w:ins w:id="202" w:author="patCain" w:date="2014-10-11T20:23:00Z">
        <w:r w:rsidR="00E703BA">
          <w:t xml:space="preserve"> and </w:t>
        </w:r>
      </w:ins>
      <w:ins w:id="203" w:author="patCain" w:date="2014-10-09T19:33:00Z">
        <w:r>
          <w:t>unequal</w:t>
        </w:r>
      </w:ins>
      <w:ins w:id="204" w:author="patCain" w:date="2014-10-09T19:32:00Z">
        <w:r>
          <w:t xml:space="preserve"> definitions </w:t>
        </w:r>
      </w:ins>
      <w:ins w:id="205" w:author="patCain" w:date="2014-10-11T20:21:00Z">
        <w:r w:rsidR="00E703BA">
          <w:t xml:space="preserve">of ‘private’ </w:t>
        </w:r>
      </w:ins>
      <w:ins w:id="206" w:author="patCain" w:date="2014-10-09T19:32:00Z">
        <w:r>
          <w:t xml:space="preserve">and </w:t>
        </w:r>
      </w:ins>
      <w:ins w:id="207" w:author="patCain" w:date="2014-10-11T20:21:00Z">
        <w:r w:rsidR="00E703BA">
          <w:t xml:space="preserve">conflicting </w:t>
        </w:r>
      </w:ins>
      <w:ins w:id="208" w:author="patCain" w:date="2014-10-09T19:32:00Z">
        <w:r>
          <w:t>handling caveats</w:t>
        </w:r>
      </w:ins>
      <w:ins w:id="209" w:author="patCain" w:date="2014-10-11T20:21:00Z">
        <w:r w:rsidR="00E703BA">
          <w:t xml:space="preserve"> and no means-contractual</w:t>
        </w:r>
      </w:ins>
      <w:ins w:id="210" w:author="patCain" w:date="2014-10-11T20:22:00Z">
        <w:r w:rsidR="00E703BA">
          <w:t>ly</w:t>
        </w:r>
      </w:ins>
      <w:ins w:id="211" w:author="patCain" w:date="2014-10-11T20:21:00Z">
        <w:r w:rsidR="00E703BA">
          <w:t xml:space="preserve"> or</w:t>
        </w:r>
      </w:ins>
      <w:ins w:id="212" w:author="patCain" w:date="2014-10-11T20:23:00Z">
        <w:r w:rsidR="00E703BA">
          <w:t xml:space="preserve"> </w:t>
        </w:r>
      </w:ins>
      <w:ins w:id="213" w:author="patCain" w:date="2014-10-11T20:21:00Z">
        <w:r w:rsidR="00E703BA">
          <w:t>programmatic</w:t>
        </w:r>
      </w:ins>
      <w:ins w:id="214" w:author="patCain" w:date="2014-10-11T20:23:00Z">
        <w:r w:rsidR="00E703BA">
          <w:t>al</w:t>
        </w:r>
      </w:ins>
      <w:ins w:id="215" w:author="patCain" w:date="2014-10-11T20:22:00Z">
        <w:r w:rsidR="00E703BA">
          <w:t>ly</w:t>
        </w:r>
      </w:ins>
      <w:ins w:id="216" w:author="patCain" w:date="2014-10-11T20:21:00Z">
        <w:r w:rsidR="00E703BA">
          <w:t xml:space="preserve"> </w:t>
        </w:r>
      </w:ins>
      <w:ins w:id="217" w:author="patCain" w:date="2014-10-11T20:22:00Z">
        <w:r w:rsidR="00E703BA">
          <w:t>to equ</w:t>
        </w:r>
      </w:ins>
      <w:ins w:id="218" w:author="patCain" w:date="2014-10-11T20:23:00Z">
        <w:r w:rsidR="00E703BA">
          <w:t>a</w:t>
        </w:r>
      </w:ins>
      <w:ins w:id="219" w:author="patCain" w:date="2014-10-11T20:22:00Z">
        <w:r w:rsidR="00E703BA">
          <w:t>te them.</w:t>
        </w:r>
      </w:ins>
      <w:ins w:id="220" w:author="patCain" w:date="2014-10-14T10:35:00Z">
        <w:r w:rsidR="00473749">
          <w:t xml:space="preserve"> M</w:t>
        </w:r>
      </w:ins>
      <w:ins w:id="221" w:author="patCain" w:date="2014-10-14T10:36:00Z">
        <w:r w:rsidR="00473749">
          <w:t>ore operational experience and</w:t>
        </w:r>
      </w:ins>
      <w:ins w:id="222" w:author="patCain" w:date="2014-10-14T10:35:00Z">
        <w:r w:rsidR="00473749">
          <w:t xml:space="preserve"> study will be necessary to alleviate the concern.</w:t>
        </w:r>
      </w:ins>
    </w:p>
    <w:p w:rsidR="00105B68" w:rsidRDefault="006C0D0B" w:rsidP="00EF2EFB">
      <w:pPr>
        <w:pStyle w:val="Heading1"/>
      </w:pPr>
      <w:r>
        <w:t>A</w:t>
      </w:r>
      <w:ins w:id="223" w:author="patCain" w:date="2014-10-09T20:42:00Z">
        <w:r w:rsidR="00F2119D">
          <w:t xml:space="preserve"> </w:t>
        </w:r>
      </w:ins>
      <w:del w:id="224" w:author="patCain" w:date="2014-10-09T20:42:00Z">
        <w:r w:rsidDel="00F2119D">
          <w:delText>n</w:delText>
        </w:r>
      </w:del>
      <w:del w:id="225" w:author="patCain" w:date="2014-10-09T19:29:00Z">
        <w:r w:rsidDel="00763A8A">
          <w:delText xml:space="preserve"> XML </w:delText>
        </w:r>
      </w:del>
      <w:r>
        <w:t xml:space="preserve">DataMarkings </w:t>
      </w:r>
      <w:ins w:id="226" w:author="patCain" w:date="2014-10-09T19:30:00Z">
        <w:r w:rsidR="00763A8A">
          <w:t>Structure</w:t>
        </w:r>
      </w:ins>
      <w:del w:id="227" w:author="patCain" w:date="2014-10-09T19:30:00Z">
        <w:r w:rsidDel="00763A8A">
          <w:delText>extension Class</w:delText>
        </w:r>
      </w:del>
    </w:p>
    <w:p w:rsidR="00105B68" w:rsidRDefault="006C0D0B" w:rsidP="00105B68">
      <w:r>
        <w:t>A</w:t>
      </w:r>
      <w:ins w:id="228" w:author="patCain" w:date="2014-10-09T19:30:00Z">
        <w:r w:rsidR="00763A8A">
          <w:t xml:space="preserve"> possibly</w:t>
        </w:r>
      </w:ins>
      <w:del w:id="229" w:author="patCain" w:date="2014-10-09T19:30:00Z">
        <w:r w:rsidDel="00763A8A">
          <w:delText>nother</w:delText>
        </w:r>
      </w:del>
      <w:r>
        <w:t xml:space="preserve"> solution is to craft a totally new </w:t>
      </w:r>
      <w:ins w:id="230" w:author="patCain" w:date="2014-10-09T19:31:00Z">
        <w:r w:rsidR="00763A8A">
          <w:t>structure</w:t>
        </w:r>
      </w:ins>
      <w:del w:id="231" w:author="patCain" w:date="2014-10-09T19:31:00Z">
        <w:r w:rsidDel="00763A8A">
          <w:delText>XML class</w:delText>
        </w:r>
      </w:del>
      <w:r>
        <w:t xml:space="preserve"> to hold all the data marking information. This is our current plan. </w:t>
      </w:r>
      <w:ins w:id="232" w:author="patCain" w:date="2014-10-09T19:31:00Z">
        <w:r w:rsidR="00763A8A">
          <w:t xml:space="preserve">We structured it as an XML blob since that allows for some </w:t>
        </w:r>
      </w:ins>
      <w:ins w:id="233" w:author="patCain" w:date="2014-10-09T19:32:00Z">
        <w:r w:rsidR="00763A8A">
          <w:t>e</w:t>
        </w:r>
      </w:ins>
      <w:ins w:id="234" w:author="patCain" w:date="2014-10-09T19:31:00Z">
        <w:r w:rsidR="00763A8A">
          <w:t>asy test</w:t>
        </w:r>
      </w:ins>
      <w:ins w:id="235" w:author="patCain" w:date="2014-10-09T19:32:00Z">
        <w:r w:rsidR="00763A8A">
          <w:t>ing</w:t>
        </w:r>
      </w:ins>
      <w:ins w:id="236" w:author="patCain" w:date="2014-10-09T19:31:00Z">
        <w:r w:rsidR="00763A8A">
          <w:t xml:space="preserve"> and validation</w:t>
        </w:r>
      </w:ins>
      <w:ins w:id="237" w:author="patCain" w:date="2014-10-09T19:32:00Z">
        <w:r w:rsidR="00763A8A">
          <w:t xml:space="preserve"> but the structure should work in other formats.  </w:t>
        </w:r>
      </w:ins>
      <w:r>
        <w:t xml:space="preserve">The </w:t>
      </w:r>
      <w:ins w:id="238" w:author="patCain" w:date="2014-10-09T19:32:00Z">
        <w:r w:rsidR="00763A8A">
          <w:t>thing</w:t>
        </w:r>
      </w:ins>
      <w:del w:id="239" w:author="patCain" w:date="2014-10-09T19:32:00Z">
        <w:r w:rsidDel="00763A8A">
          <w:delText>extension</w:delText>
        </w:r>
      </w:del>
      <w:r>
        <w:t>, labeled ‘DataMarkings’, would contain a sequence of markings for a particular community.  Each ‘community’ element includes sensitivity and sharing</w:t>
      </w:r>
      <w:ins w:id="240" w:author="patCain" w:date="2014-10-14T09:06:00Z">
        <w:r w:rsidR="00257B5C">
          <w:t xml:space="preserve"> tag</w:t>
        </w:r>
      </w:ins>
      <w:r>
        <w:t xml:space="preserve"> identifiers as defined by and for that community.</w:t>
      </w:r>
      <w:r w:rsidR="00E94194">
        <w:t xml:space="preserve"> </w:t>
      </w:r>
      <w:del w:id="241" w:author="patCain" w:date="2014-10-09T19:33:00Z">
        <w:r w:rsidR="00E94194" w:rsidDel="00763A8A">
          <w:delText>A real concern is having data marked as ‘private’ by two different communities as their definitions and handling caveats may not be equivalent.</w:delText>
        </w:r>
      </w:del>
      <w:ins w:id="242" w:author="patCain" w:date="2014-10-09T19:33:00Z">
        <w:r w:rsidR="00763A8A">
          <w:t>Different communities could define their own equivalency rules to deal with data crossing group boundaries.</w:t>
        </w:r>
      </w:ins>
    </w:p>
    <w:p w:rsidR="00105B68" w:rsidRDefault="00E94194" w:rsidP="00105B68">
      <w:r>
        <w:t>For example, a d</w:t>
      </w:r>
      <w:r w:rsidR="006C0D0B">
        <w:t>ataMarkings structure that looks like:</w:t>
      </w:r>
    </w:p>
    <w:p w:rsidR="00105B68" w:rsidRDefault="006C0D0B">
      <w:pPr>
        <w:pStyle w:val="ListParagraph"/>
        <w:ind w:left="360"/>
        <w:pPrChange w:id="243" w:author="patCain" w:date="2014-10-09T19:35:00Z">
          <w:pPr>
            <w:pStyle w:val="ListParagraph"/>
          </w:pPr>
        </w:pPrChange>
      </w:pPr>
      <w:r>
        <w:lastRenderedPageBreak/>
        <w:t>&lt;dataMarkings&gt;</w:t>
      </w:r>
    </w:p>
    <w:p w:rsidR="00E94194" w:rsidRDefault="006C0D0B">
      <w:pPr>
        <w:pStyle w:val="ListParagraph"/>
        <w:ind w:left="360"/>
        <w:pPrChange w:id="244" w:author="patCain" w:date="2014-10-09T19:35:00Z">
          <w:pPr>
            <w:pStyle w:val="ListParagraph"/>
          </w:pPr>
        </w:pPrChange>
      </w:pPr>
      <w:r>
        <w:tab/>
        <w:t>&lt;community name=</w:t>
      </w:r>
      <w:r w:rsidR="00186643">
        <w:t>”</w:t>
      </w:r>
      <w:r>
        <w:t>apwg</w:t>
      </w:r>
      <w:r w:rsidR="00186643">
        <w:t>” version=”1.0”</w:t>
      </w:r>
      <w:r>
        <w:t>&gt;&lt;tag</w:t>
      </w:r>
      <w:r w:rsidR="00E94194">
        <w:t>&gt;</w:t>
      </w:r>
      <w:r>
        <w:t>3</w:t>
      </w:r>
      <w:ins w:id="245" w:author="patCain" w:date="2014-10-09T19:34:00Z">
        <w:r w:rsidR="00763A8A">
          <w:t xml:space="preserve"> - Friends</w:t>
        </w:r>
      </w:ins>
      <w:r>
        <w:t>&lt;/tag&gt;&lt;/community&gt;</w:t>
      </w:r>
    </w:p>
    <w:p w:rsidR="006C0D0B" w:rsidRDefault="006C0D0B">
      <w:pPr>
        <w:pStyle w:val="ListParagraph"/>
        <w:ind w:left="360"/>
        <w:pPrChange w:id="246" w:author="patCain" w:date="2014-10-09T19:35:00Z">
          <w:pPr>
            <w:pStyle w:val="ListParagraph"/>
          </w:pPr>
        </w:pPrChange>
      </w:pPr>
      <w:r>
        <w:t>&lt;/dataMarkings&gt;</w:t>
      </w:r>
    </w:p>
    <w:p w:rsidR="006C0D0B" w:rsidRDefault="006C0D0B" w:rsidP="00186643">
      <w:r>
        <w:t>would convey</w:t>
      </w:r>
      <w:r w:rsidR="00186643">
        <w:t xml:space="preserve"> to a recipient that the data should be controlled and further shared as a level ‘3</w:t>
      </w:r>
      <w:ins w:id="247" w:author="patCain" w:date="2014-10-09T19:34:00Z">
        <w:r w:rsidR="00763A8A">
          <w:t xml:space="preserve"> - Friends</w:t>
        </w:r>
      </w:ins>
      <w:r w:rsidR="00186643">
        <w:t>’</w:t>
      </w:r>
      <w:r w:rsidR="001C2F49">
        <w:t xml:space="preserve"> in the apwg community</w:t>
      </w:r>
      <w:r w:rsidR="00186643">
        <w:t>. Now, a</w:t>
      </w:r>
      <w:r w:rsidR="00E94194">
        <w:t>lthough the</w:t>
      </w:r>
      <w:r w:rsidR="00186643">
        <w:t xml:space="preserve"> ‘3’</w:t>
      </w:r>
      <w:r w:rsidR="00E94194">
        <w:t xml:space="preserve"> is the authoritative marker and is intended to help the automation systems, it</w:t>
      </w:r>
      <w:r w:rsidR="00186643">
        <w:t xml:space="preserve"> may not have apparent meaning </w:t>
      </w:r>
      <w:r w:rsidR="00E94194">
        <w:t xml:space="preserve">to a human </w:t>
      </w:r>
      <w:r w:rsidR="00186643">
        <w:t xml:space="preserve">so the &lt;tag&gt; </w:t>
      </w:r>
      <w:r w:rsidR="00E94194">
        <w:t>could also be a defined data marking label</w:t>
      </w:r>
      <w:r w:rsidR="00186643">
        <w:t xml:space="preserve"> like ‘no sharing outside group’ or ‘sharing with public allowed’</w:t>
      </w:r>
      <w:r w:rsidR="00E94194">
        <w:t xml:space="preserve">. </w:t>
      </w:r>
      <w:r w:rsidR="00186643">
        <w:t xml:space="preserve"> </w:t>
      </w:r>
      <w:r w:rsidR="00E94194">
        <w:t>The &lt;tag&gt; struct</w:t>
      </w:r>
      <w:r w:rsidR="00186643">
        <w:t>ure doesn’t need to know this detail. Additionally, there are some paranoid communities where the community name may be sensitive so the structure also allows a</w:t>
      </w:r>
      <w:r w:rsidR="00E94194">
        <w:t xml:space="preserve">ny text to be used -- </w:t>
      </w:r>
      <w:r w:rsidR="00186643">
        <w:t xml:space="preserve"> </w:t>
      </w:r>
      <w:r w:rsidR="00E94194">
        <w:t xml:space="preserve">e.g., </w:t>
      </w:r>
      <w:r w:rsidR="00186643">
        <w:t>community name</w:t>
      </w:r>
      <w:r w:rsidR="00E94194">
        <w:t>s</w:t>
      </w:r>
      <w:r w:rsidR="00186643">
        <w:t xml:space="preserve"> generated by a hash or encryption or even random</w:t>
      </w:r>
      <w:ins w:id="248" w:author="patCain" w:date="2014-10-14T09:07:00Z">
        <w:r w:rsidR="00257B5C">
          <w:t xml:space="preserve"> values</w:t>
        </w:r>
      </w:ins>
      <w:del w:id="249" w:author="patCain" w:date="2014-10-14T09:07:00Z">
        <w:r w:rsidR="00186643" w:rsidDel="00257B5C">
          <w:delText>ness</w:delText>
        </w:r>
      </w:del>
      <w:r w:rsidR="00186643">
        <w:t>.</w:t>
      </w:r>
      <w:del w:id="250" w:author="patCain" w:date="2014-10-14T09:07:00Z">
        <w:r w:rsidR="00186643" w:rsidDel="00257B5C">
          <w:delText xml:space="preserve"> </w:delText>
        </w:r>
        <w:r w:rsidDel="00257B5C">
          <w:delText xml:space="preserve"> </w:delText>
        </w:r>
      </w:del>
    </w:p>
    <w:p w:rsidR="00186643" w:rsidRDefault="00186643" w:rsidP="00186643">
      <w:r>
        <w:t>The community string also carries a version identifier so communities can change, add, or remove markings without having to pick a different community name. The hope is that the version attribute will reduce the number of ‘apwg’, ‘apwg-1’, ‘apwg-2’ … ‘apwg-1367’ distinct communit</w:t>
      </w:r>
      <w:r w:rsidR="00ED2364">
        <w:t xml:space="preserve">y </w:t>
      </w:r>
      <w:r>
        <w:t>i</w:t>
      </w:r>
      <w:r w:rsidR="00ED2364">
        <w:t>d</w:t>
      </w:r>
      <w:r>
        <w:t>e</w:t>
      </w:r>
      <w:r w:rsidR="00ED2364">
        <w:t>ntifier</w:t>
      </w:r>
      <w:r>
        <w:t>s necessary in the future</w:t>
      </w:r>
      <w:r w:rsidR="001C2F49">
        <w:t xml:space="preserve"> as the markings evolve</w:t>
      </w:r>
    </w:p>
    <w:p w:rsidR="008F2103" w:rsidRDefault="008F2103" w:rsidP="00186643">
      <w:r>
        <w:t xml:space="preserve">Some thought has been given to defining two other attributes – ‘until’ and ’after’ – to deal with embargoed data. For example, data may be ‘no sharing allowed’ until a point that an investigation is completed, then that data set becomes ‘share with trusted groups’. </w:t>
      </w:r>
      <w:r w:rsidR="00360334">
        <w:t xml:space="preserve"> Although the XML additions are straightforward, it has not been made part of the &lt;dataMarkings&gt; class until development of an acceptable CONOPS and use case is complete.</w:t>
      </w:r>
      <w:ins w:id="251" w:author="patCain" w:date="2014-10-11T20:25:00Z">
        <w:r w:rsidR="00E703BA">
          <w:t xml:space="preserve"> In real operations it may be easier to re-share the embarg</w:t>
        </w:r>
      </w:ins>
      <w:ins w:id="252" w:author="patCain" w:date="2014-10-11T20:26:00Z">
        <w:r w:rsidR="002D69EB">
          <w:t>o</w:t>
        </w:r>
      </w:ins>
      <w:ins w:id="253" w:author="patCain" w:date="2014-10-11T20:25:00Z">
        <w:r w:rsidR="00E703BA">
          <w:t xml:space="preserve">ed data with a new mark at the </w:t>
        </w:r>
      </w:ins>
      <w:ins w:id="254" w:author="patCain" w:date="2014-10-11T20:26:00Z">
        <w:r w:rsidR="002D69EB">
          <w:t xml:space="preserve">embargo </w:t>
        </w:r>
      </w:ins>
      <w:ins w:id="255" w:author="patCain" w:date="2014-10-11T20:25:00Z">
        <w:r w:rsidR="00E703BA">
          <w:t xml:space="preserve">expiration than to have to </w:t>
        </w:r>
      </w:ins>
      <w:ins w:id="256" w:author="patCain" w:date="2014-10-11T20:26:00Z">
        <w:r w:rsidR="00E703BA">
          <w:t>support</w:t>
        </w:r>
      </w:ins>
      <w:ins w:id="257" w:author="patCain" w:date="2014-10-11T20:25:00Z">
        <w:r w:rsidR="00E703BA">
          <w:t xml:space="preserve"> </w:t>
        </w:r>
      </w:ins>
      <w:ins w:id="258" w:author="patCain" w:date="2014-10-11T20:26:00Z">
        <w:r w:rsidR="002D69EB">
          <w:t>complex caveat logic.</w:t>
        </w:r>
      </w:ins>
    </w:p>
    <w:p w:rsidR="00502ED2" w:rsidRDefault="00502ED2" w:rsidP="00502ED2">
      <w:pPr>
        <w:pStyle w:val="Heading2"/>
      </w:pPr>
      <w:r>
        <w:t>Hierarchical versus distinct markings</w:t>
      </w:r>
    </w:p>
    <w:p w:rsidR="00D556F0" w:rsidRDefault="00502ED2" w:rsidP="00502ED2">
      <w:pPr>
        <w:rPr>
          <w:ins w:id="259" w:author="patCain" w:date="2014-10-11T20:51:00Z"/>
        </w:rPr>
      </w:pPr>
      <w:r>
        <w:t xml:space="preserve">The &lt;dataMarkings&gt; structure </w:t>
      </w:r>
      <w:ins w:id="260" w:author="patCain" w:date="2014-10-11T20:51:00Z">
        <w:r w:rsidR="00D556F0">
          <w:t xml:space="preserve">only </w:t>
        </w:r>
      </w:ins>
      <w:del w:id="261" w:author="patCain" w:date="2014-10-11T20:51:00Z">
        <w:r w:rsidDel="00D556F0">
          <w:delText xml:space="preserve">also needs to </w:delText>
        </w:r>
      </w:del>
      <w:r>
        <w:t>support</w:t>
      </w:r>
      <w:ins w:id="262" w:author="patCain" w:date="2014-10-11T20:51:00Z">
        <w:r w:rsidR="00D556F0">
          <w:t>s</w:t>
        </w:r>
      </w:ins>
      <w:del w:id="263" w:author="patCain" w:date="2014-10-11T20:51:00Z">
        <w:r w:rsidDel="00D556F0">
          <w:delText xml:space="preserve"> both</w:delText>
        </w:r>
      </w:del>
      <w:r>
        <w:t xml:space="preserve"> hierarchical </w:t>
      </w:r>
      <w:del w:id="264" w:author="patCain" w:date="2014-10-11T20:51:00Z">
        <w:r w:rsidDel="00D556F0">
          <w:delText xml:space="preserve">and distinct </w:delText>
        </w:r>
      </w:del>
      <w:r>
        <w:t xml:space="preserve">marking schemes. </w:t>
      </w:r>
      <w:ins w:id="265" w:author="patCain" w:date="2014-10-11T21:05:00Z">
        <w:r w:rsidR="00FC4790">
          <w:t>There is no means to generate a</w:t>
        </w:r>
      </w:ins>
      <w:ins w:id="266" w:author="patCain" w:date="2014-10-14T09:01:00Z">
        <w:r w:rsidR="00257B5C">
          <w:t>n</w:t>
        </w:r>
      </w:ins>
      <w:ins w:id="267" w:author="patCain" w:date="2014-10-11T21:05:00Z">
        <w:r w:rsidR="00FC4790">
          <w:t xml:space="preserve"> “only trusted insiders” mark as</w:t>
        </w:r>
      </w:ins>
      <w:ins w:id="268" w:author="patCain" w:date="2014-10-11T21:06:00Z">
        <w:r w:rsidR="00FC4790">
          <w:t xml:space="preserve"> it</w:t>
        </w:r>
      </w:ins>
      <w:ins w:id="269" w:author="patCain" w:date="2014-10-11T21:05:00Z">
        <w:r w:rsidR="00FC4790">
          <w:t xml:space="preserve"> seems </w:t>
        </w:r>
      </w:ins>
      <w:ins w:id="270" w:author="patCain" w:date="2014-10-11T21:06:00Z">
        <w:r w:rsidR="00FC4790">
          <w:t>illogical. The</w:t>
        </w:r>
      </w:ins>
      <w:ins w:id="271" w:author="patCain" w:date="2014-10-14T09:08:00Z">
        <w:r w:rsidR="00257B5C">
          <w:t xml:space="preserve"> only case where this seems to make sense is</w:t>
        </w:r>
      </w:ins>
      <w:ins w:id="272" w:author="patCain" w:date="2014-10-11T21:06:00Z">
        <w:r w:rsidR="00FC4790">
          <w:t xml:space="preserve"> to mark data as </w:t>
        </w:r>
      </w:ins>
      <w:ins w:id="273" w:author="patCain" w:date="2014-10-14T09:00:00Z">
        <w:r w:rsidR="00257B5C">
          <w:t>“</w:t>
        </w:r>
      </w:ins>
      <w:ins w:id="274" w:author="patCain" w:date="2014-10-11T21:06:00Z">
        <w:r w:rsidR="00FC4790">
          <w:t xml:space="preserve">only the infected system owner” </w:t>
        </w:r>
      </w:ins>
      <w:ins w:id="275" w:author="patCain" w:date="2014-10-14T09:08:00Z">
        <w:r w:rsidR="00257B5C">
          <w:t>if you are sharing the data with someone who has contact information for the infect</w:t>
        </w:r>
        <w:r w:rsidR="008F75B2">
          <w:t>ee</w:t>
        </w:r>
      </w:ins>
      <w:ins w:id="276" w:author="patCain" w:date="2014-10-14T09:10:00Z">
        <w:r w:rsidR="008F75B2">
          <w:t xml:space="preserve">. </w:t>
        </w:r>
      </w:ins>
      <w:ins w:id="277" w:author="patCain" w:date="2014-10-14T09:11:00Z">
        <w:r w:rsidR="008F75B2">
          <w:t>The &lt;dataMarkings&gt; structure may be</w:t>
        </w:r>
      </w:ins>
      <w:ins w:id="278" w:author="patCain" w:date="2014-10-11T21:06:00Z">
        <w:r w:rsidR="00FC4790">
          <w:t xml:space="preserve"> </w:t>
        </w:r>
      </w:ins>
      <w:ins w:id="279" w:author="patCain" w:date="2014-10-14T09:11:00Z">
        <w:r w:rsidR="008F75B2">
          <w:t>simplified if such a tag is really implemented as a caveat, wh</w:t>
        </w:r>
      </w:ins>
      <w:ins w:id="280" w:author="patCain" w:date="2014-10-14T09:12:00Z">
        <w:r w:rsidR="008F75B2">
          <w:t>i</w:t>
        </w:r>
      </w:ins>
      <w:ins w:id="281" w:author="patCain" w:date="2014-10-14T09:11:00Z">
        <w:r w:rsidR="008F75B2">
          <w:t xml:space="preserve">ch is our </w:t>
        </w:r>
      </w:ins>
      <w:ins w:id="282" w:author="patCain" w:date="2014-10-14T09:12:00Z">
        <w:r w:rsidR="008F75B2">
          <w:t>current</w:t>
        </w:r>
      </w:ins>
      <w:ins w:id="283" w:author="patCain" w:date="2014-10-14T09:11:00Z">
        <w:r w:rsidR="008F75B2">
          <w:t xml:space="preserve"> </w:t>
        </w:r>
      </w:ins>
      <w:ins w:id="284" w:author="patCain" w:date="2014-10-14T09:12:00Z">
        <w:r w:rsidR="008F75B2">
          <w:t>plan.</w:t>
        </w:r>
      </w:ins>
    </w:p>
    <w:p w:rsidR="00502ED2" w:rsidDel="00FC4790" w:rsidRDefault="00502ED2" w:rsidP="00502ED2">
      <w:pPr>
        <w:rPr>
          <w:del w:id="285" w:author="patCain" w:date="2014-10-11T21:07:00Z"/>
        </w:rPr>
      </w:pPr>
      <w:del w:id="286" w:author="patCain" w:date="2014-10-11T21:07:00Z">
        <w:r w:rsidDel="00FC4790">
          <w:delText>Some schemes have a plan where a ‘0’ (for example) means ‘no sharing’, while a ‘9’ means ‘sharing only to members’ and a ‘6’ may mean ‘sharing allowed with good guys’ and a ‘4’ means ‘sharing is allowed with the public’. A &lt;community&gt;&lt;tag&gt; value of a ‘5’ would convey sharing with members (a ‘9’) and the ‘good-guys’ (a ‘6’) is alright, but not the ‘public’ (Since ‘public’ is a ‘4’</w:delText>
        </w:r>
        <w:r w:rsidR="001C2F49" w:rsidDel="00FC4790">
          <w:delText xml:space="preserve"> and is “below” a ‘5’</w:delText>
        </w:r>
        <w:r w:rsidDel="00FC4790">
          <w:delText>).</w:delText>
        </w:r>
      </w:del>
    </w:p>
    <w:p w:rsidR="00814CD0" w:rsidRPr="00502ED2" w:rsidDel="00FC4790" w:rsidRDefault="00502ED2" w:rsidP="00502ED2">
      <w:pPr>
        <w:rPr>
          <w:del w:id="287" w:author="patCain" w:date="2014-10-11T21:07:00Z"/>
        </w:rPr>
      </w:pPr>
      <w:del w:id="288" w:author="patCain" w:date="2014-10-11T21:07:00Z">
        <w:r w:rsidDel="00FC4790">
          <w:delText>Other data marking plans have distinct values. Using the example numbers above, a &lt;community&gt;&lt;tag&gt;5&lt;/tag&gt;&lt;tag&gt;6&lt;/tag&gt; would convey sharing to members and the good guys.</w:delText>
        </w:r>
      </w:del>
    </w:p>
    <w:p w:rsidR="00105B68" w:rsidRDefault="00B36F14" w:rsidP="00EF2EFB">
      <w:pPr>
        <w:pStyle w:val="Heading1"/>
      </w:pPr>
      <w:r>
        <w:t xml:space="preserve">Carrying Markings into </w:t>
      </w:r>
      <w:ins w:id="289" w:author="patCain" w:date="2014-10-09T19:36:00Z">
        <w:r w:rsidR="009255F6">
          <w:t>XML</w:t>
        </w:r>
      </w:ins>
      <w:del w:id="290" w:author="patCain" w:date="2014-10-09T19:36:00Z">
        <w:r w:rsidDel="009255F6">
          <w:delText>IODEF</w:delText>
        </w:r>
      </w:del>
      <w:r>
        <w:t xml:space="preserve"> Documents</w:t>
      </w:r>
    </w:p>
    <w:p w:rsidR="00105B68" w:rsidRDefault="00186643" w:rsidP="001B3A1F">
      <w:r>
        <w:t xml:space="preserve">Another attribute of the community element is </w:t>
      </w:r>
      <w:r w:rsidR="00ED2364">
        <w:t>th</w:t>
      </w:r>
      <w:r>
        <w:t>e ‘alias’</w:t>
      </w:r>
      <w:r w:rsidR="00ED2364">
        <w:t xml:space="preserve"> attribute</w:t>
      </w:r>
      <w:r>
        <w:t xml:space="preserve">. In IODEF and other </w:t>
      </w:r>
      <w:ins w:id="291" w:author="patCain" w:date="2014-10-09T19:37:00Z">
        <w:r w:rsidR="009255F6">
          <w:t xml:space="preserve">XML </w:t>
        </w:r>
      </w:ins>
      <w:r>
        <w:t xml:space="preserve">formats, the generator of a report may mark specific parts of the report with more restrictive markings. For example, a spam report may </w:t>
      </w:r>
      <w:r w:rsidR="00ED2364">
        <w:t>mark the whole report</w:t>
      </w:r>
      <w:r>
        <w:t xml:space="preserve"> with a ‘public’ </w:t>
      </w:r>
      <w:r>
        <w:lastRenderedPageBreak/>
        <w:t xml:space="preserve">mark but mark the &lt;History&gt; element with a ‘good guys only’ as the history may include active investigative data. </w:t>
      </w:r>
    </w:p>
    <w:p w:rsidR="00ED2364" w:rsidRDefault="00ED2364" w:rsidP="001B3A1F">
      <w:r>
        <w:t xml:space="preserve">The alias attribute allows the report originator to </w:t>
      </w:r>
      <w:r w:rsidR="00502ED2">
        <w:t>designate a short-hand marking for use later in the document.</w:t>
      </w:r>
      <w:r w:rsidR="008E5355">
        <w:t xml:space="preserve"> </w:t>
      </w:r>
      <w:r>
        <w:t>A more complex example is:</w:t>
      </w:r>
    </w:p>
    <w:p w:rsidR="00ED2364" w:rsidRDefault="00ED2364" w:rsidP="00502ED2">
      <w:pPr>
        <w:pStyle w:val="ListParagraph"/>
      </w:pPr>
      <w:r>
        <w:t>&lt;dataMarkings&gt;</w:t>
      </w:r>
    </w:p>
    <w:p w:rsidR="00ED2364" w:rsidRDefault="00ED2364" w:rsidP="00502ED2">
      <w:pPr>
        <w:pStyle w:val="ListParagraph"/>
      </w:pPr>
      <w:r>
        <w:tab/>
        <w:t>&lt;community name=”apwg” version=”1.</w:t>
      </w:r>
      <w:r w:rsidR="008E5355">
        <w:t>2</w:t>
      </w:r>
      <w:r>
        <w:t>”</w:t>
      </w:r>
      <w:r w:rsidR="00502ED2">
        <w:t xml:space="preserve"> alias=”private”</w:t>
      </w:r>
      <w:r>
        <w:t>&gt;&lt;tag&gt;3&lt;/tag&gt;&lt;/community&gt;</w:t>
      </w:r>
    </w:p>
    <w:p w:rsidR="00ED2364" w:rsidRDefault="00ED2364" w:rsidP="00502ED2">
      <w:pPr>
        <w:pStyle w:val="ListParagraph"/>
      </w:pPr>
      <w:r>
        <w:t>&lt;/dataMarkings&gt;</w:t>
      </w:r>
    </w:p>
    <w:p w:rsidR="008E5355" w:rsidRDefault="008E5355" w:rsidP="008E5355">
      <w:r>
        <w:t>Note that the &lt;alias&gt; class performs the same functions as the ‘shoehorning’ mentioned above,</w:t>
      </w:r>
      <w:r w:rsidR="001C2F49">
        <w:t xml:space="preserve"> except by reus</w:t>
      </w:r>
      <w:r>
        <w:t>ing existing &lt;restriction&gt; enumerations there is no need to modify the existing IODEF</w:t>
      </w:r>
      <w:ins w:id="292" w:author="patCain" w:date="2014-10-09T19:37:00Z">
        <w:r w:rsidR="009255F6">
          <w:t xml:space="preserve"> or STIX</w:t>
        </w:r>
      </w:ins>
      <w:r>
        <w:t xml:space="preserve"> schema</w:t>
      </w:r>
      <w:ins w:id="293" w:author="patCain" w:date="2014-10-09T19:37:00Z">
        <w:r w:rsidR="009255F6">
          <w:t>s</w:t>
        </w:r>
      </w:ins>
      <w:r>
        <w:t xml:space="preserve">. The bad news is that there are only four choices to ‘alias’ and the access control routines </w:t>
      </w:r>
      <w:r w:rsidR="001C2F49">
        <w:t xml:space="preserve">that process the report </w:t>
      </w:r>
      <w:r>
        <w:t xml:space="preserve">need to be aware of the equivalent markings. </w:t>
      </w:r>
      <w:ins w:id="294" w:author="patCain" w:date="2014-10-09T19:38:00Z">
        <w:r w:rsidR="009255F6">
          <w:t>So although the structure supports iti don’t expect many actual uses.</w:t>
        </w:r>
      </w:ins>
    </w:p>
    <w:p w:rsidR="008E5355" w:rsidRDefault="008E5355" w:rsidP="008E5355">
      <w:r>
        <w:t>Although proposed as more of a test feature, it has many advantages over adding additional &lt;dataMarkings&gt; structures to almost every place where sensitive data could be populated in an IODEF-Document.</w:t>
      </w:r>
      <w:ins w:id="295" w:author="patCain" w:date="2014-10-09T19:38:00Z">
        <w:r w:rsidR="009255F6">
          <w:t xml:space="preserve"> Or a STIX document. Or anybody else’s format.</w:t>
        </w:r>
      </w:ins>
    </w:p>
    <w:p w:rsidR="00A53D2D" w:rsidRDefault="00A53D2D" w:rsidP="00EF2EFB">
      <w:pPr>
        <w:pStyle w:val="Heading1"/>
      </w:pPr>
      <w:r>
        <w:t>New XML Data Classes</w:t>
      </w:r>
    </w:p>
    <w:p w:rsidR="001C2F49" w:rsidRDefault="001C2F49" w:rsidP="001C2F49">
      <w:pPr>
        <w:rPr>
          <w:ins w:id="296" w:author="patCain" w:date="2014-10-09T19:40:00Z"/>
        </w:rPr>
      </w:pPr>
      <w:r>
        <w:t>This section defines the &lt;dataMarkings&gt; s</w:t>
      </w:r>
      <w:ins w:id="297" w:author="patCain" w:date="2014-10-11T21:15:00Z">
        <w:r w:rsidR="00F544C9">
          <w:t>tructure</w:t>
        </w:r>
      </w:ins>
      <w:del w:id="298" w:author="patCain" w:date="2014-10-11T21:15:00Z">
        <w:r w:rsidDel="00F544C9">
          <w:delText>chema</w:delText>
        </w:r>
      </w:del>
      <w:r>
        <w:t xml:space="preserve"> a</w:t>
      </w:r>
      <w:ins w:id="299" w:author="patCain" w:date="2014-10-11T21:15:00Z">
        <w:r w:rsidR="00F544C9">
          <w:t>s a</w:t>
        </w:r>
      </w:ins>
      <w:r>
        <w:t>n</w:t>
      </w:r>
      <w:del w:id="300" w:author="patCain" w:date="2014-10-11T21:15:00Z">
        <w:r w:rsidDel="00F544C9">
          <w:delText>d use in an</w:delText>
        </w:r>
      </w:del>
      <w:r>
        <w:t xml:space="preserve"> </w:t>
      </w:r>
      <w:ins w:id="301" w:author="patCain" w:date="2014-10-09T19:39:00Z">
        <w:r w:rsidR="009255F6">
          <w:t>XML</w:t>
        </w:r>
      </w:ins>
      <w:del w:id="302" w:author="patCain" w:date="2014-10-09T19:39:00Z">
        <w:r w:rsidDel="009255F6">
          <w:delText>IODEF</w:delText>
        </w:r>
      </w:del>
      <w:r>
        <w:t>-Document.</w:t>
      </w:r>
      <w:ins w:id="303" w:author="patCain" w:date="2014-10-09T19:39:00Z">
        <w:r w:rsidR="009255F6">
          <w:t xml:space="preserve"> </w:t>
        </w:r>
      </w:ins>
      <w:ins w:id="304" w:author="patCain" w:date="2014-10-11T21:15:00Z">
        <w:r w:rsidR="00F544C9">
          <w:t>Although it can be used in other formats XML allows for some testing and guided implementa</w:t>
        </w:r>
      </w:ins>
      <w:ins w:id="305" w:author="patCain" w:date="2014-10-11T21:16:00Z">
        <w:r w:rsidR="00F544C9">
          <w:t>t</w:t>
        </w:r>
      </w:ins>
      <w:ins w:id="306" w:author="patCain" w:date="2014-10-11T21:15:00Z">
        <w:r w:rsidR="00F544C9">
          <w:t xml:space="preserve">ions. </w:t>
        </w:r>
      </w:ins>
    </w:p>
    <w:p w:rsidR="009255F6" w:rsidRDefault="009255F6">
      <w:pPr>
        <w:pStyle w:val="Heading2"/>
        <w:rPr>
          <w:ins w:id="307" w:author="patCain" w:date="2014-10-09T19:40:00Z"/>
        </w:rPr>
        <w:pPrChange w:id="308" w:author="patCain" w:date="2014-10-09T19:45:00Z">
          <w:pPr/>
        </w:pPrChange>
      </w:pPr>
      <w:ins w:id="309" w:author="patCain" w:date="2014-10-09T19:40:00Z">
        <w:r>
          <w:t>The structure</w:t>
        </w:r>
      </w:ins>
    </w:p>
    <w:p w:rsidR="009255F6" w:rsidRDefault="009255F6" w:rsidP="001C2F49">
      <w:pPr>
        <w:rPr>
          <w:ins w:id="310" w:author="patCain" w:date="2014-10-09T19:40:00Z"/>
        </w:rPr>
      </w:pPr>
      <w:ins w:id="311" w:author="patCain" w:date="2014-10-09T19:40:00Z">
        <w:r>
          <w:t xml:space="preserve">The overall structure </w:t>
        </w:r>
      </w:ins>
      <w:ins w:id="312" w:author="patCain" w:date="2014-10-09T19:45:00Z">
        <w:r w:rsidR="00C25536">
          <w:t>is two lists of values</w:t>
        </w:r>
      </w:ins>
      <w:ins w:id="313" w:author="patCain" w:date="2014-10-09T19:40:00Z">
        <w:r>
          <w:t>:</w:t>
        </w:r>
      </w:ins>
    </w:p>
    <w:p w:rsidR="009255F6" w:rsidRDefault="009255F6">
      <w:pPr>
        <w:pStyle w:val="NoSpacing"/>
        <w:rPr>
          <w:ins w:id="314" w:author="patCain" w:date="2014-10-09T19:40:00Z"/>
        </w:rPr>
        <w:pPrChange w:id="315" w:author="patCain" w:date="2014-10-10T10:27:00Z">
          <w:pPr/>
        </w:pPrChange>
      </w:pPr>
      <w:ins w:id="316" w:author="patCain" w:date="2014-10-09T19:40:00Z">
        <w:r>
          <w:t>BEGIN</w:t>
        </w:r>
      </w:ins>
    </w:p>
    <w:p w:rsidR="009255F6" w:rsidRDefault="00C25536">
      <w:pPr>
        <w:pStyle w:val="NoSpacing"/>
        <w:ind w:left="360"/>
        <w:rPr>
          <w:ins w:id="317" w:author="patCain" w:date="2014-10-09T19:44:00Z"/>
        </w:rPr>
        <w:pPrChange w:id="318" w:author="patCain" w:date="2014-10-10T10:27:00Z">
          <w:pPr/>
        </w:pPrChange>
      </w:pPr>
      <w:ins w:id="319" w:author="patCain" w:date="2014-10-09T19:45:00Z">
        <w:r>
          <w:t xml:space="preserve">List of </w:t>
        </w:r>
      </w:ins>
      <w:ins w:id="320" w:author="patCain" w:date="2014-10-09T19:44:00Z">
        <w:r w:rsidR="009255F6">
          <w:t>sharing tag</w:t>
        </w:r>
      </w:ins>
      <w:ins w:id="321" w:author="patCain" w:date="2014-10-09T19:45:00Z">
        <w:r>
          <w:t>s</w:t>
        </w:r>
      </w:ins>
      <w:ins w:id="322" w:author="patCain" w:date="2014-10-09T19:44:00Z">
        <w:r w:rsidR="009255F6">
          <w:t xml:space="preserve"> (identifier, sharing-value)</w:t>
        </w:r>
      </w:ins>
    </w:p>
    <w:p w:rsidR="009255F6" w:rsidRDefault="00C25536">
      <w:pPr>
        <w:pStyle w:val="NoSpacing"/>
        <w:ind w:left="360"/>
        <w:rPr>
          <w:ins w:id="323" w:author="patCain" w:date="2014-10-09T19:40:00Z"/>
        </w:rPr>
        <w:pPrChange w:id="324" w:author="patCain" w:date="2014-10-10T10:27:00Z">
          <w:pPr/>
        </w:pPrChange>
      </w:pPr>
      <w:ins w:id="325" w:author="patCain" w:date="2014-10-09T19:45:00Z">
        <w:r>
          <w:t xml:space="preserve">List of </w:t>
        </w:r>
      </w:ins>
      <w:ins w:id="326" w:author="patCain" w:date="2014-10-09T19:44:00Z">
        <w:r w:rsidR="009255F6">
          <w:t>caveats</w:t>
        </w:r>
      </w:ins>
      <w:ins w:id="327" w:author="patCain" w:date="2014-10-09T19:45:00Z">
        <w:r w:rsidR="009255F6">
          <w:t xml:space="preserve"> (identifier, </w:t>
        </w:r>
        <w:r>
          <w:t>value)</w:t>
        </w:r>
      </w:ins>
    </w:p>
    <w:p w:rsidR="009255F6" w:rsidRDefault="009255F6" w:rsidP="001C2F49">
      <w:pPr>
        <w:rPr>
          <w:ins w:id="328" w:author="patCain" w:date="2014-10-09T20:16:00Z"/>
        </w:rPr>
      </w:pPr>
      <w:ins w:id="329" w:author="patCain" w:date="2014-10-09T19:40:00Z">
        <w:r>
          <w:t>END</w:t>
        </w:r>
      </w:ins>
    </w:p>
    <w:p w:rsidR="00D83CC7" w:rsidRDefault="00D83CC7" w:rsidP="001C2F49">
      <w:pPr>
        <w:rPr>
          <w:ins w:id="330" w:author="patCain" w:date="2014-10-09T20:16:00Z"/>
        </w:rPr>
      </w:pPr>
      <w:ins w:id="331" w:author="patCain" w:date="2014-10-09T20:16:00Z">
        <w:r>
          <w:t>The in</w:t>
        </w:r>
      </w:ins>
      <w:ins w:id="332" w:author="patCain" w:date="2014-10-09T20:47:00Z">
        <w:r w:rsidR="00F2119D">
          <w:t>i</w:t>
        </w:r>
      </w:ins>
      <w:ins w:id="333" w:author="patCain" w:date="2014-10-09T20:16:00Z">
        <w:r>
          <w:t xml:space="preserve">tial sharing tags </w:t>
        </w:r>
      </w:ins>
      <w:ins w:id="334" w:author="patCain" w:date="2014-10-09T20:47:00Z">
        <w:r w:rsidR="00F2119D">
          <w:t>could be</w:t>
        </w:r>
      </w:ins>
      <w:ins w:id="335" w:author="patCain" w:date="2014-10-09T20:16:00Z">
        <w:r>
          <w:t>:</w:t>
        </w:r>
      </w:ins>
    </w:p>
    <w:p w:rsidR="00D83CC7" w:rsidRPr="00695A9A" w:rsidRDefault="00695A9A" w:rsidP="00D83CC7">
      <w:pPr>
        <w:spacing w:after="0" w:line="240" w:lineRule="auto"/>
        <w:rPr>
          <w:ins w:id="336" w:author="patCain" w:date="2014-10-09T20:16:00Z"/>
          <w:rFonts w:ascii="Times New Roman" w:eastAsia="Times New Roman" w:hAnsi="Times New Roman" w:cs="Times New Roman"/>
          <w:szCs w:val="24"/>
          <w:rPrChange w:id="337" w:author="patCain" w:date="2014-10-09T20:28:00Z">
            <w:rPr>
              <w:ins w:id="338" w:author="patCain" w:date="2014-10-09T20:16:00Z"/>
              <w:rFonts w:ascii="Times New Roman" w:eastAsia="Times New Roman" w:hAnsi="Times New Roman" w:cs="Times New Roman"/>
              <w:sz w:val="18"/>
              <w:szCs w:val="18"/>
            </w:rPr>
          </w:rPrChange>
        </w:rPr>
      </w:pPr>
      <w:ins w:id="339" w:author="patCain" w:date="2014-10-09T20:28:00Z">
        <w:r>
          <w:rPr>
            <w:rFonts w:ascii="Times New Roman" w:eastAsia="Times New Roman" w:hAnsi="Times New Roman" w:cs="Times New Roman"/>
            <w:sz w:val="18"/>
            <w:szCs w:val="18"/>
          </w:rPr>
          <w:tab/>
        </w:r>
      </w:ins>
      <w:ins w:id="340" w:author="patCain" w:date="2014-10-09T20:16:00Z">
        <w:r w:rsidR="00D83CC7" w:rsidRPr="00695A9A">
          <w:rPr>
            <w:rFonts w:ascii="Times New Roman" w:eastAsia="Times New Roman" w:hAnsi="Times New Roman" w:cs="Times New Roman"/>
            <w:szCs w:val="24"/>
            <w:rPrChange w:id="341" w:author="patCain" w:date="2014-10-09T20:28:00Z">
              <w:rPr>
                <w:rFonts w:ascii="Times New Roman" w:eastAsia="Times New Roman" w:hAnsi="Times New Roman" w:cs="Times New Roman"/>
                <w:sz w:val="18"/>
                <w:szCs w:val="18"/>
              </w:rPr>
            </w:rPrChange>
          </w:rPr>
          <w:t>0 - Recipient only</w:t>
        </w:r>
      </w:ins>
    </w:p>
    <w:p w:rsidR="00D83CC7" w:rsidRPr="00695A9A" w:rsidRDefault="00695A9A" w:rsidP="00D83CC7">
      <w:pPr>
        <w:spacing w:after="0" w:line="240" w:lineRule="auto"/>
        <w:rPr>
          <w:ins w:id="342" w:author="patCain" w:date="2014-10-09T20:16:00Z"/>
          <w:rFonts w:ascii="Times New Roman" w:eastAsia="Times New Roman" w:hAnsi="Times New Roman" w:cs="Times New Roman"/>
          <w:szCs w:val="24"/>
          <w:rPrChange w:id="343" w:author="patCain" w:date="2014-10-09T20:28:00Z">
            <w:rPr>
              <w:ins w:id="344" w:author="patCain" w:date="2014-10-09T20:16:00Z"/>
              <w:rFonts w:ascii="Times New Roman" w:eastAsia="Times New Roman" w:hAnsi="Times New Roman" w:cs="Times New Roman"/>
              <w:sz w:val="18"/>
              <w:szCs w:val="18"/>
            </w:rPr>
          </w:rPrChange>
        </w:rPr>
      </w:pPr>
      <w:ins w:id="345" w:author="patCain" w:date="2014-10-09T20:28:00Z">
        <w:r w:rsidRPr="00695A9A">
          <w:rPr>
            <w:rFonts w:ascii="Times New Roman" w:eastAsia="Times New Roman" w:hAnsi="Times New Roman" w:cs="Times New Roman"/>
            <w:szCs w:val="24"/>
            <w:rPrChange w:id="346" w:author="patCain" w:date="2014-10-09T20:28:00Z">
              <w:rPr>
                <w:rFonts w:ascii="Times New Roman" w:eastAsia="Times New Roman" w:hAnsi="Times New Roman" w:cs="Times New Roman"/>
                <w:sz w:val="18"/>
                <w:szCs w:val="18"/>
              </w:rPr>
            </w:rPrChange>
          </w:rPr>
          <w:tab/>
        </w:r>
      </w:ins>
      <w:ins w:id="347" w:author="patCain" w:date="2014-10-09T20:16:00Z">
        <w:r w:rsidR="00D83CC7" w:rsidRPr="00695A9A">
          <w:rPr>
            <w:rFonts w:ascii="Times New Roman" w:eastAsia="Times New Roman" w:hAnsi="Times New Roman" w:cs="Times New Roman"/>
            <w:szCs w:val="24"/>
            <w:rPrChange w:id="348" w:author="patCain" w:date="2014-10-09T20:28:00Z">
              <w:rPr>
                <w:rFonts w:ascii="Times New Roman" w:eastAsia="Times New Roman" w:hAnsi="Times New Roman" w:cs="Times New Roman"/>
                <w:sz w:val="18"/>
                <w:szCs w:val="18"/>
              </w:rPr>
            </w:rPrChange>
          </w:rPr>
          <w:t>1 - Community</w:t>
        </w:r>
      </w:ins>
    </w:p>
    <w:p w:rsidR="00D83CC7" w:rsidRPr="00695A9A" w:rsidRDefault="00695A9A" w:rsidP="00D83CC7">
      <w:pPr>
        <w:spacing w:after="0" w:line="240" w:lineRule="auto"/>
        <w:rPr>
          <w:ins w:id="349" w:author="patCain" w:date="2014-10-09T20:16:00Z"/>
          <w:rFonts w:ascii="Times New Roman" w:eastAsia="Times New Roman" w:hAnsi="Times New Roman" w:cs="Times New Roman"/>
          <w:szCs w:val="24"/>
          <w:rPrChange w:id="350" w:author="patCain" w:date="2014-10-09T20:28:00Z">
            <w:rPr>
              <w:ins w:id="351" w:author="patCain" w:date="2014-10-09T20:16:00Z"/>
              <w:rFonts w:ascii="Times New Roman" w:eastAsia="Times New Roman" w:hAnsi="Times New Roman" w:cs="Times New Roman"/>
              <w:sz w:val="18"/>
              <w:szCs w:val="18"/>
            </w:rPr>
          </w:rPrChange>
        </w:rPr>
      </w:pPr>
      <w:ins w:id="352" w:author="patCain" w:date="2014-10-09T20:28:00Z">
        <w:r w:rsidRPr="00695A9A">
          <w:rPr>
            <w:rFonts w:ascii="Times New Roman" w:eastAsia="Times New Roman" w:hAnsi="Times New Roman" w:cs="Times New Roman"/>
            <w:szCs w:val="24"/>
            <w:rPrChange w:id="353" w:author="patCain" w:date="2014-10-09T20:28:00Z">
              <w:rPr>
                <w:rFonts w:ascii="Times New Roman" w:eastAsia="Times New Roman" w:hAnsi="Times New Roman" w:cs="Times New Roman"/>
                <w:sz w:val="18"/>
                <w:szCs w:val="18"/>
              </w:rPr>
            </w:rPrChange>
          </w:rPr>
          <w:tab/>
        </w:r>
      </w:ins>
      <w:ins w:id="354" w:author="patCain" w:date="2014-10-09T20:16:00Z">
        <w:r w:rsidR="00D83CC7" w:rsidRPr="00695A9A">
          <w:rPr>
            <w:rFonts w:ascii="Times New Roman" w:eastAsia="Times New Roman" w:hAnsi="Times New Roman" w:cs="Times New Roman"/>
            <w:szCs w:val="24"/>
            <w:rPrChange w:id="355" w:author="patCain" w:date="2014-10-09T20:28:00Z">
              <w:rPr>
                <w:rFonts w:ascii="Times New Roman" w:eastAsia="Times New Roman" w:hAnsi="Times New Roman" w:cs="Times New Roman"/>
                <w:sz w:val="18"/>
                <w:szCs w:val="18"/>
              </w:rPr>
            </w:rPrChange>
          </w:rPr>
          <w:t>11 - Internal Summary</w:t>
        </w:r>
      </w:ins>
    </w:p>
    <w:p w:rsidR="00D83CC7" w:rsidRPr="00695A9A" w:rsidRDefault="00695A9A" w:rsidP="00D83CC7">
      <w:pPr>
        <w:spacing w:after="0" w:line="240" w:lineRule="auto"/>
        <w:rPr>
          <w:ins w:id="356" w:author="patCain" w:date="2014-10-09T20:16:00Z"/>
          <w:rFonts w:ascii="Times New Roman" w:eastAsia="Times New Roman" w:hAnsi="Times New Roman" w:cs="Times New Roman"/>
          <w:szCs w:val="24"/>
          <w:rPrChange w:id="357" w:author="patCain" w:date="2014-10-09T20:28:00Z">
            <w:rPr>
              <w:ins w:id="358" w:author="patCain" w:date="2014-10-09T20:16:00Z"/>
              <w:rFonts w:ascii="Times New Roman" w:eastAsia="Times New Roman" w:hAnsi="Times New Roman" w:cs="Times New Roman"/>
              <w:sz w:val="18"/>
              <w:szCs w:val="18"/>
            </w:rPr>
          </w:rPrChange>
        </w:rPr>
      </w:pPr>
      <w:ins w:id="359" w:author="patCain" w:date="2014-10-09T20:28:00Z">
        <w:r w:rsidRPr="00695A9A">
          <w:rPr>
            <w:rFonts w:ascii="Times New Roman" w:eastAsia="Times New Roman" w:hAnsi="Times New Roman" w:cs="Times New Roman"/>
            <w:szCs w:val="24"/>
            <w:rPrChange w:id="360" w:author="patCain" w:date="2014-10-09T20:28:00Z">
              <w:rPr>
                <w:rFonts w:ascii="Times New Roman" w:eastAsia="Times New Roman" w:hAnsi="Times New Roman" w:cs="Times New Roman"/>
                <w:sz w:val="18"/>
                <w:szCs w:val="18"/>
              </w:rPr>
            </w:rPrChange>
          </w:rPr>
          <w:tab/>
        </w:r>
      </w:ins>
      <w:ins w:id="361" w:author="patCain" w:date="2014-10-09T20:16:00Z">
        <w:r w:rsidR="00D83CC7" w:rsidRPr="00695A9A">
          <w:rPr>
            <w:rFonts w:ascii="Times New Roman" w:eastAsia="Times New Roman" w:hAnsi="Times New Roman" w:cs="Times New Roman"/>
            <w:szCs w:val="24"/>
            <w:rPrChange w:id="362" w:author="patCain" w:date="2014-10-09T20:28:00Z">
              <w:rPr>
                <w:rFonts w:ascii="Times New Roman" w:eastAsia="Times New Roman" w:hAnsi="Times New Roman" w:cs="Times New Roman"/>
                <w:sz w:val="18"/>
                <w:szCs w:val="18"/>
              </w:rPr>
            </w:rPrChange>
          </w:rPr>
          <w:t>13 - Internal Details</w:t>
        </w:r>
      </w:ins>
    </w:p>
    <w:p w:rsidR="00D83CC7" w:rsidRPr="00695A9A" w:rsidRDefault="00695A9A" w:rsidP="00D83CC7">
      <w:pPr>
        <w:spacing w:after="0" w:line="240" w:lineRule="auto"/>
        <w:rPr>
          <w:ins w:id="363" w:author="patCain" w:date="2014-10-09T20:16:00Z"/>
          <w:rFonts w:ascii="Times New Roman" w:eastAsia="Times New Roman" w:hAnsi="Times New Roman" w:cs="Times New Roman"/>
          <w:szCs w:val="24"/>
          <w:rPrChange w:id="364" w:author="patCain" w:date="2014-10-09T20:28:00Z">
            <w:rPr>
              <w:ins w:id="365" w:author="patCain" w:date="2014-10-09T20:16:00Z"/>
              <w:rFonts w:ascii="Times New Roman" w:eastAsia="Times New Roman" w:hAnsi="Times New Roman" w:cs="Times New Roman"/>
              <w:sz w:val="18"/>
              <w:szCs w:val="18"/>
            </w:rPr>
          </w:rPrChange>
        </w:rPr>
      </w:pPr>
      <w:ins w:id="366" w:author="patCain" w:date="2014-10-09T20:28:00Z">
        <w:r w:rsidRPr="00695A9A">
          <w:rPr>
            <w:rFonts w:ascii="Times New Roman" w:eastAsia="Times New Roman" w:hAnsi="Times New Roman" w:cs="Times New Roman"/>
            <w:szCs w:val="24"/>
            <w:rPrChange w:id="367" w:author="patCain" w:date="2014-10-09T20:28:00Z">
              <w:rPr>
                <w:rFonts w:ascii="Times New Roman" w:eastAsia="Times New Roman" w:hAnsi="Times New Roman" w:cs="Times New Roman"/>
                <w:sz w:val="18"/>
                <w:szCs w:val="18"/>
              </w:rPr>
            </w:rPrChange>
          </w:rPr>
          <w:tab/>
        </w:r>
      </w:ins>
      <w:ins w:id="368" w:author="patCain" w:date="2014-10-09T20:16:00Z">
        <w:r w:rsidR="00D83CC7" w:rsidRPr="00695A9A">
          <w:rPr>
            <w:rFonts w:ascii="Times New Roman" w:eastAsia="Times New Roman" w:hAnsi="Times New Roman" w:cs="Times New Roman"/>
            <w:szCs w:val="24"/>
            <w:rPrChange w:id="369" w:author="patCain" w:date="2014-10-09T20:28:00Z">
              <w:rPr>
                <w:rFonts w:ascii="Times New Roman" w:eastAsia="Times New Roman" w:hAnsi="Times New Roman" w:cs="Times New Roman"/>
                <w:sz w:val="18"/>
                <w:szCs w:val="18"/>
              </w:rPr>
            </w:rPrChange>
          </w:rPr>
          <w:t>21 - Trusted Summary</w:t>
        </w:r>
      </w:ins>
    </w:p>
    <w:p w:rsidR="00D83CC7" w:rsidRPr="00695A9A" w:rsidRDefault="00695A9A" w:rsidP="00D83CC7">
      <w:pPr>
        <w:spacing w:after="0" w:line="240" w:lineRule="auto"/>
        <w:rPr>
          <w:ins w:id="370" w:author="patCain" w:date="2014-10-09T20:16:00Z"/>
          <w:rFonts w:ascii="Times New Roman" w:eastAsia="Times New Roman" w:hAnsi="Times New Roman" w:cs="Times New Roman"/>
          <w:szCs w:val="24"/>
          <w:rPrChange w:id="371" w:author="patCain" w:date="2014-10-09T20:28:00Z">
            <w:rPr>
              <w:ins w:id="372" w:author="patCain" w:date="2014-10-09T20:16:00Z"/>
              <w:rFonts w:ascii="Times New Roman" w:eastAsia="Times New Roman" w:hAnsi="Times New Roman" w:cs="Times New Roman"/>
              <w:sz w:val="18"/>
              <w:szCs w:val="18"/>
            </w:rPr>
          </w:rPrChange>
        </w:rPr>
      </w:pPr>
      <w:ins w:id="373" w:author="patCain" w:date="2014-10-09T20:28:00Z">
        <w:r w:rsidRPr="00695A9A">
          <w:rPr>
            <w:rFonts w:ascii="Times New Roman" w:eastAsia="Times New Roman" w:hAnsi="Times New Roman" w:cs="Times New Roman"/>
            <w:szCs w:val="24"/>
            <w:rPrChange w:id="374" w:author="patCain" w:date="2014-10-09T20:28:00Z">
              <w:rPr>
                <w:rFonts w:ascii="Times New Roman" w:eastAsia="Times New Roman" w:hAnsi="Times New Roman" w:cs="Times New Roman"/>
                <w:sz w:val="18"/>
                <w:szCs w:val="18"/>
              </w:rPr>
            </w:rPrChange>
          </w:rPr>
          <w:tab/>
        </w:r>
      </w:ins>
      <w:ins w:id="375" w:author="patCain" w:date="2014-10-09T20:16:00Z">
        <w:r w:rsidR="00D83CC7" w:rsidRPr="00695A9A">
          <w:rPr>
            <w:rFonts w:ascii="Times New Roman" w:eastAsia="Times New Roman" w:hAnsi="Times New Roman" w:cs="Times New Roman"/>
            <w:szCs w:val="24"/>
            <w:rPrChange w:id="376" w:author="patCain" w:date="2014-10-09T20:28:00Z">
              <w:rPr>
                <w:rFonts w:ascii="Times New Roman" w:eastAsia="Times New Roman" w:hAnsi="Times New Roman" w:cs="Times New Roman"/>
                <w:sz w:val="18"/>
                <w:szCs w:val="18"/>
              </w:rPr>
            </w:rPrChange>
          </w:rPr>
          <w:t>23 - Trusted Details</w:t>
        </w:r>
      </w:ins>
    </w:p>
    <w:p w:rsidR="00D83CC7" w:rsidRPr="00695A9A" w:rsidRDefault="00695A9A" w:rsidP="00D83CC7">
      <w:pPr>
        <w:autoSpaceDE w:val="0"/>
        <w:autoSpaceDN w:val="0"/>
        <w:adjustRightInd w:val="0"/>
        <w:spacing w:after="0" w:line="240" w:lineRule="auto"/>
        <w:rPr>
          <w:ins w:id="377" w:author="patCain" w:date="2014-10-09T20:16:00Z"/>
          <w:rFonts w:ascii="Times New Roman" w:hAnsi="Times New Roman" w:cs="Times New Roman"/>
          <w:szCs w:val="24"/>
          <w:rPrChange w:id="378" w:author="patCain" w:date="2014-10-09T20:28:00Z">
            <w:rPr>
              <w:ins w:id="379" w:author="patCain" w:date="2014-10-09T20:16:00Z"/>
              <w:rFonts w:ascii="Times New Roman" w:hAnsi="Times New Roman" w:cs="Times New Roman"/>
              <w:sz w:val="18"/>
              <w:szCs w:val="18"/>
            </w:rPr>
          </w:rPrChange>
        </w:rPr>
      </w:pPr>
      <w:ins w:id="380" w:author="patCain" w:date="2014-10-09T20:28:00Z">
        <w:r w:rsidRPr="00695A9A">
          <w:rPr>
            <w:rFonts w:ascii="Times New Roman" w:hAnsi="Times New Roman" w:cs="Times New Roman"/>
            <w:szCs w:val="24"/>
            <w:rPrChange w:id="381" w:author="patCain" w:date="2014-10-09T20:28:00Z">
              <w:rPr>
                <w:rFonts w:ascii="Times New Roman" w:hAnsi="Times New Roman" w:cs="Times New Roman"/>
                <w:sz w:val="18"/>
                <w:szCs w:val="18"/>
              </w:rPr>
            </w:rPrChange>
          </w:rPr>
          <w:lastRenderedPageBreak/>
          <w:tab/>
        </w:r>
      </w:ins>
      <w:ins w:id="382" w:author="patCain" w:date="2014-10-09T20:16:00Z">
        <w:r w:rsidR="00D83CC7" w:rsidRPr="00695A9A">
          <w:rPr>
            <w:rFonts w:ascii="Times New Roman" w:hAnsi="Times New Roman" w:cs="Times New Roman"/>
            <w:szCs w:val="24"/>
            <w:rPrChange w:id="383" w:author="patCain" w:date="2014-10-09T20:28:00Z">
              <w:rPr>
                <w:rFonts w:ascii="Times New Roman" w:hAnsi="Times New Roman" w:cs="Times New Roman"/>
                <w:sz w:val="18"/>
                <w:szCs w:val="18"/>
              </w:rPr>
            </w:rPrChange>
          </w:rPr>
          <w:t>41 - Affected Party Summary</w:t>
        </w:r>
      </w:ins>
    </w:p>
    <w:p w:rsidR="00D83CC7" w:rsidRPr="00695A9A" w:rsidRDefault="00695A9A" w:rsidP="00D83CC7">
      <w:pPr>
        <w:autoSpaceDE w:val="0"/>
        <w:autoSpaceDN w:val="0"/>
        <w:adjustRightInd w:val="0"/>
        <w:spacing w:after="0" w:line="240" w:lineRule="auto"/>
        <w:rPr>
          <w:ins w:id="384" w:author="patCain" w:date="2014-10-09T20:16:00Z"/>
          <w:rFonts w:ascii="Times New Roman" w:hAnsi="Times New Roman" w:cs="Times New Roman"/>
          <w:szCs w:val="24"/>
          <w:rPrChange w:id="385" w:author="patCain" w:date="2014-10-09T20:28:00Z">
            <w:rPr>
              <w:ins w:id="386" w:author="patCain" w:date="2014-10-09T20:16:00Z"/>
              <w:rFonts w:ascii="Times New Roman" w:hAnsi="Times New Roman" w:cs="Times New Roman"/>
              <w:sz w:val="18"/>
              <w:szCs w:val="18"/>
            </w:rPr>
          </w:rPrChange>
        </w:rPr>
      </w:pPr>
      <w:ins w:id="387" w:author="patCain" w:date="2014-10-09T20:28:00Z">
        <w:r w:rsidRPr="00695A9A">
          <w:rPr>
            <w:rFonts w:ascii="Times New Roman" w:hAnsi="Times New Roman" w:cs="Times New Roman"/>
            <w:szCs w:val="24"/>
            <w:rPrChange w:id="388" w:author="patCain" w:date="2014-10-09T20:28:00Z">
              <w:rPr>
                <w:rFonts w:ascii="Times New Roman" w:hAnsi="Times New Roman" w:cs="Times New Roman"/>
                <w:sz w:val="18"/>
                <w:szCs w:val="18"/>
              </w:rPr>
            </w:rPrChange>
          </w:rPr>
          <w:tab/>
        </w:r>
      </w:ins>
      <w:ins w:id="389" w:author="patCain" w:date="2014-10-09T20:16:00Z">
        <w:r w:rsidR="00D83CC7" w:rsidRPr="00695A9A">
          <w:rPr>
            <w:rFonts w:ascii="Times New Roman" w:hAnsi="Times New Roman" w:cs="Times New Roman"/>
            <w:szCs w:val="24"/>
            <w:rPrChange w:id="390" w:author="patCain" w:date="2014-10-09T20:28:00Z">
              <w:rPr>
                <w:rFonts w:ascii="Times New Roman" w:hAnsi="Times New Roman" w:cs="Times New Roman"/>
                <w:sz w:val="18"/>
                <w:szCs w:val="18"/>
              </w:rPr>
            </w:rPrChange>
          </w:rPr>
          <w:t>43 - Affected Party Details</w:t>
        </w:r>
      </w:ins>
    </w:p>
    <w:p w:rsidR="00D83CC7" w:rsidRPr="00695A9A" w:rsidRDefault="00695A9A" w:rsidP="00D83CC7">
      <w:pPr>
        <w:spacing w:after="0" w:line="240" w:lineRule="auto"/>
        <w:rPr>
          <w:ins w:id="391" w:author="patCain" w:date="2014-10-09T20:16:00Z"/>
          <w:rFonts w:ascii="Times New Roman" w:eastAsia="Times New Roman" w:hAnsi="Times New Roman" w:cs="Times New Roman"/>
          <w:szCs w:val="24"/>
          <w:rPrChange w:id="392" w:author="patCain" w:date="2014-10-09T20:28:00Z">
            <w:rPr>
              <w:ins w:id="393" w:author="patCain" w:date="2014-10-09T20:16:00Z"/>
              <w:rFonts w:ascii="Times New Roman" w:eastAsia="Times New Roman" w:hAnsi="Times New Roman" w:cs="Times New Roman"/>
              <w:sz w:val="18"/>
              <w:szCs w:val="18"/>
            </w:rPr>
          </w:rPrChange>
        </w:rPr>
      </w:pPr>
      <w:ins w:id="394" w:author="patCain" w:date="2014-10-09T20:28:00Z">
        <w:r w:rsidRPr="00695A9A">
          <w:rPr>
            <w:rFonts w:ascii="Times New Roman" w:hAnsi="Times New Roman" w:cs="Times New Roman"/>
            <w:szCs w:val="24"/>
            <w:rPrChange w:id="395" w:author="patCain" w:date="2014-10-09T20:28:00Z">
              <w:rPr>
                <w:rFonts w:ascii="Times New Roman" w:hAnsi="Times New Roman" w:cs="Times New Roman"/>
                <w:sz w:val="18"/>
                <w:szCs w:val="18"/>
              </w:rPr>
            </w:rPrChange>
          </w:rPr>
          <w:tab/>
        </w:r>
      </w:ins>
      <w:ins w:id="396" w:author="patCain" w:date="2014-10-09T20:16:00Z">
        <w:r w:rsidR="00D83CC7" w:rsidRPr="00695A9A">
          <w:rPr>
            <w:rFonts w:ascii="Times New Roman" w:hAnsi="Times New Roman" w:cs="Times New Roman"/>
            <w:szCs w:val="24"/>
            <w:rPrChange w:id="397" w:author="patCain" w:date="2014-10-09T20:28:00Z">
              <w:rPr>
                <w:rFonts w:ascii="Times New Roman" w:hAnsi="Times New Roman" w:cs="Times New Roman"/>
                <w:sz w:val="18"/>
                <w:szCs w:val="18"/>
              </w:rPr>
            </w:rPrChange>
          </w:rPr>
          <w:t>81 - Public Summary</w:t>
        </w:r>
      </w:ins>
    </w:p>
    <w:p w:rsidR="00D83CC7" w:rsidRPr="00695A9A" w:rsidRDefault="00695A9A" w:rsidP="00D83CC7">
      <w:pPr>
        <w:spacing w:after="0" w:line="240" w:lineRule="auto"/>
        <w:rPr>
          <w:ins w:id="398" w:author="patCain" w:date="2014-10-09T20:19:00Z"/>
          <w:rFonts w:ascii="Times New Roman" w:eastAsia="Times New Roman" w:hAnsi="Times New Roman" w:cs="Times New Roman"/>
          <w:szCs w:val="24"/>
          <w:rPrChange w:id="399" w:author="patCain" w:date="2014-10-09T20:28:00Z">
            <w:rPr>
              <w:ins w:id="400" w:author="patCain" w:date="2014-10-09T20:19:00Z"/>
              <w:rFonts w:ascii="Times New Roman" w:eastAsia="Times New Roman" w:hAnsi="Times New Roman" w:cs="Times New Roman"/>
              <w:sz w:val="18"/>
              <w:szCs w:val="18"/>
            </w:rPr>
          </w:rPrChange>
        </w:rPr>
      </w:pPr>
      <w:ins w:id="401" w:author="patCain" w:date="2014-10-09T20:28:00Z">
        <w:r w:rsidRPr="00695A9A">
          <w:rPr>
            <w:rFonts w:ascii="Times New Roman" w:eastAsia="Times New Roman" w:hAnsi="Times New Roman" w:cs="Times New Roman"/>
            <w:szCs w:val="24"/>
            <w:rPrChange w:id="402" w:author="patCain" w:date="2014-10-09T20:28:00Z">
              <w:rPr>
                <w:rFonts w:ascii="Times New Roman" w:eastAsia="Times New Roman" w:hAnsi="Times New Roman" w:cs="Times New Roman"/>
                <w:sz w:val="18"/>
                <w:szCs w:val="18"/>
              </w:rPr>
            </w:rPrChange>
          </w:rPr>
          <w:tab/>
        </w:r>
      </w:ins>
      <w:ins w:id="403" w:author="patCain" w:date="2014-10-09T20:16:00Z">
        <w:r w:rsidR="00D83CC7" w:rsidRPr="00695A9A">
          <w:rPr>
            <w:rFonts w:ascii="Times New Roman" w:eastAsia="Times New Roman" w:hAnsi="Times New Roman" w:cs="Times New Roman"/>
            <w:szCs w:val="24"/>
            <w:rPrChange w:id="404" w:author="patCain" w:date="2014-10-09T20:28:00Z">
              <w:rPr>
                <w:rFonts w:ascii="Times New Roman" w:eastAsia="Times New Roman" w:hAnsi="Times New Roman" w:cs="Times New Roman"/>
                <w:sz w:val="18"/>
                <w:szCs w:val="18"/>
              </w:rPr>
            </w:rPrChange>
          </w:rPr>
          <w:t>99 - No</w:t>
        </w:r>
        <w:r w:rsidRPr="00695A9A">
          <w:rPr>
            <w:rFonts w:ascii="Times New Roman" w:eastAsia="Times New Roman" w:hAnsi="Times New Roman" w:cs="Times New Roman"/>
            <w:szCs w:val="24"/>
            <w:rPrChange w:id="405" w:author="patCain" w:date="2014-10-09T20:28:00Z">
              <w:rPr>
                <w:rFonts w:ascii="Times New Roman" w:eastAsia="Times New Roman" w:hAnsi="Times New Roman" w:cs="Times New Roman"/>
                <w:sz w:val="18"/>
                <w:szCs w:val="18"/>
              </w:rPr>
            </w:rPrChange>
          </w:rPr>
          <w:t xml:space="preserve"> Restrictions</w:t>
        </w:r>
      </w:ins>
    </w:p>
    <w:p w:rsidR="00695A9A" w:rsidRPr="00695A9A" w:rsidRDefault="00695A9A" w:rsidP="00D83CC7">
      <w:pPr>
        <w:spacing w:after="0" w:line="240" w:lineRule="auto"/>
        <w:rPr>
          <w:ins w:id="406" w:author="patCain" w:date="2014-10-09T20:16:00Z"/>
          <w:rFonts w:ascii="Times New Roman" w:eastAsia="Times New Roman" w:hAnsi="Times New Roman" w:cs="Times New Roman"/>
          <w:szCs w:val="24"/>
          <w:rPrChange w:id="407" w:author="patCain" w:date="2014-10-09T20:28:00Z">
            <w:rPr>
              <w:ins w:id="408" w:author="patCain" w:date="2014-10-09T20:16:00Z"/>
              <w:rFonts w:ascii="Times New Roman" w:eastAsia="Times New Roman" w:hAnsi="Times New Roman" w:cs="Times New Roman"/>
              <w:sz w:val="18"/>
              <w:szCs w:val="18"/>
            </w:rPr>
          </w:rPrChange>
        </w:rPr>
      </w:pPr>
    </w:p>
    <w:p w:rsidR="00D83CC7" w:rsidRDefault="00695A9A" w:rsidP="001C2F49">
      <w:pPr>
        <w:rPr>
          <w:ins w:id="409" w:author="patCain" w:date="2014-10-09T20:22:00Z"/>
        </w:rPr>
      </w:pPr>
      <w:ins w:id="410" w:author="patCain" w:date="2014-10-09T20:18:00Z">
        <w:r>
          <w:t xml:space="preserve">This list supports our </w:t>
        </w:r>
      </w:ins>
      <w:ins w:id="411" w:author="patCain" w:date="2014-10-09T20:19:00Z">
        <w:r>
          <w:t>requirement</w:t>
        </w:r>
      </w:ins>
      <w:ins w:id="412" w:author="patCain" w:date="2014-10-09T20:18:00Z">
        <w:r>
          <w:t xml:space="preserve"> </w:t>
        </w:r>
      </w:ins>
      <w:ins w:id="413" w:author="patCain" w:date="2014-10-09T20:19:00Z">
        <w:r>
          <w:t>to support the APWG sharing model</w:t>
        </w:r>
      </w:ins>
      <w:ins w:id="414" w:author="patCain" w:date="2014-10-09T20:20:00Z">
        <w:r>
          <w:t xml:space="preserve"> in a hierarchical way. The numerical values were picked to</w:t>
        </w:r>
      </w:ins>
      <w:ins w:id="415" w:author="patCain" w:date="2014-10-09T20:22:00Z">
        <w:r>
          <w:t xml:space="preserve"> </w:t>
        </w:r>
      </w:ins>
      <w:ins w:id="416" w:author="patCain" w:date="2014-10-09T20:20:00Z">
        <w:r>
          <w:t xml:space="preserve">allow easy </w:t>
        </w:r>
      </w:ins>
      <w:ins w:id="417" w:author="patCain" w:date="2014-10-09T20:22:00Z">
        <w:r>
          <w:t>(</w:t>
        </w:r>
      </w:ins>
      <w:ins w:id="418" w:author="patCain" w:date="2014-10-09T20:20:00Z">
        <w:r>
          <w:t>and fast</w:t>
        </w:r>
      </w:ins>
      <w:ins w:id="419" w:author="patCain" w:date="2014-10-09T20:22:00Z">
        <w:r>
          <w:t>)</w:t>
        </w:r>
      </w:ins>
      <w:ins w:id="420" w:author="patCain" w:date="2014-10-09T20:20:00Z">
        <w:r>
          <w:t xml:space="preserve"> comparison</w:t>
        </w:r>
      </w:ins>
      <w:ins w:id="421" w:author="patCain" w:date="2014-10-09T20:22:00Z">
        <w:r>
          <w:t xml:space="preserve"> in</w:t>
        </w:r>
      </w:ins>
      <w:ins w:id="422" w:author="patCain" w:date="2014-10-09T20:25:00Z">
        <w:r>
          <w:t xml:space="preserve"> </w:t>
        </w:r>
      </w:ins>
      <w:ins w:id="423" w:author="patCain" w:date="2014-10-09T20:22:00Z">
        <w:r>
          <w:t>software.</w:t>
        </w:r>
      </w:ins>
      <w:ins w:id="424" w:author="patCain" w:date="2014-10-14T10:31:00Z">
        <w:r w:rsidR="00473749">
          <w:t xml:space="preserve"> A higher value tag implies the lower values, so a tag value of 21 – Trusted Summary, implies that the data can be shared with the community and internal groups.</w:t>
        </w:r>
      </w:ins>
    </w:p>
    <w:p w:rsidR="00695A9A" w:rsidRDefault="00695A9A" w:rsidP="001C2F49">
      <w:pPr>
        <w:rPr>
          <w:ins w:id="425" w:author="patCain" w:date="2014-10-09T20:23:00Z"/>
        </w:rPr>
      </w:pPr>
      <w:ins w:id="426" w:author="patCain" w:date="2014-10-09T20:22:00Z">
        <w:r>
          <w:t>Trying to define an initial set of</w:t>
        </w:r>
      </w:ins>
      <w:ins w:id="427" w:author="patCain" w:date="2014-10-09T20:23:00Z">
        <w:r>
          <w:t xml:space="preserve"> </w:t>
        </w:r>
      </w:ins>
      <w:ins w:id="428" w:author="patCain" w:date="2014-10-09T20:22:00Z">
        <w:r>
          <w:t>caveats was</w:t>
        </w:r>
      </w:ins>
      <w:ins w:id="429" w:author="patCain" w:date="2014-10-09T20:23:00Z">
        <w:r>
          <w:t xml:space="preserve"> </w:t>
        </w:r>
      </w:ins>
      <w:ins w:id="430" w:author="patCain" w:date="2014-10-09T20:22:00Z">
        <w:r>
          <w:t>more challenging.</w:t>
        </w:r>
      </w:ins>
      <w:ins w:id="431" w:author="patCain" w:date="2014-10-09T20:23:00Z">
        <w:r>
          <w:t xml:space="preserve"> Although there are a number of</w:t>
        </w:r>
      </w:ins>
      <w:ins w:id="432" w:author="patCain" w:date="2014-10-09T20:24:00Z">
        <w:r>
          <w:t xml:space="preserve"> </w:t>
        </w:r>
      </w:ins>
      <w:ins w:id="433" w:author="patCain" w:date="2014-10-09T20:23:00Z">
        <w:r>
          <w:t>sharing constraints it is unc</w:t>
        </w:r>
        <w:r w:rsidR="00605FAE">
          <w:t>lear</w:t>
        </w:r>
      </w:ins>
      <w:ins w:id="434" w:author="patCain" w:date="2014-10-14T09:00:00Z">
        <w:r w:rsidR="00257B5C">
          <w:t xml:space="preserve"> which</w:t>
        </w:r>
      </w:ins>
      <w:ins w:id="435" w:author="patCain" w:date="2014-10-09T20:23:00Z">
        <w:r w:rsidR="00605FAE">
          <w:t xml:space="preserve"> of those constraints are v</w:t>
        </w:r>
        <w:r>
          <w:t>a</w:t>
        </w:r>
      </w:ins>
      <w:ins w:id="436" w:author="patCain" w:date="2014-10-10T10:27:00Z">
        <w:r w:rsidR="00605FAE">
          <w:t>l</w:t>
        </w:r>
      </w:ins>
      <w:ins w:id="437" w:author="patCain" w:date="2014-10-09T20:23:00Z">
        <w:r>
          <w:t xml:space="preserve">id in the APWG sharing model.  </w:t>
        </w:r>
      </w:ins>
      <w:ins w:id="438" w:author="patCain" w:date="2014-10-09T20:26:00Z">
        <w:r>
          <w:t>An</w:t>
        </w:r>
      </w:ins>
      <w:ins w:id="439" w:author="patCain" w:date="2014-10-09T20:23:00Z">
        <w:r>
          <w:t xml:space="preserve"> initial set of caveats</w:t>
        </w:r>
      </w:ins>
      <w:ins w:id="440" w:author="patCain" w:date="2014-10-09T20:24:00Z">
        <w:r>
          <w:t xml:space="preserve"> </w:t>
        </w:r>
      </w:ins>
      <w:ins w:id="441" w:author="patCain" w:date="2014-10-09T20:23:00Z">
        <w:r>
          <w:t>are</w:t>
        </w:r>
      </w:ins>
      <w:ins w:id="442" w:author="patCain" w:date="2014-10-09T20:24:00Z">
        <w:r>
          <w:t xml:space="preserve"> below but </w:t>
        </w:r>
      </w:ins>
      <w:ins w:id="443" w:author="patCain" w:date="2014-10-09T20:25:00Z">
        <w:r>
          <w:t xml:space="preserve">additional and </w:t>
        </w:r>
      </w:ins>
      <w:ins w:id="444" w:author="patCain" w:date="2014-10-09T20:24:00Z">
        <w:r>
          <w:t>local values are expected</w:t>
        </w:r>
      </w:ins>
      <w:ins w:id="445" w:author="patCain" w:date="2014-10-15T08:35:00Z">
        <w:r w:rsidR="0047741C">
          <w:t>.</w:t>
        </w:r>
      </w:ins>
      <w:ins w:id="446" w:author="patCain" w:date="2014-10-15T08:36:00Z">
        <w:r w:rsidR="0047741C">
          <w:t xml:space="preserve"> </w:t>
        </w:r>
      </w:ins>
      <w:ins w:id="447" w:author="patCain" w:date="2014-10-15T08:35:00Z">
        <w:r w:rsidR="0047741C">
          <w:t>The use of non</w:t>
        </w:r>
      </w:ins>
      <w:ins w:id="448" w:author="patCain" w:date="2014-10-15T08:36:00Z">
        <w:r w:rsidR="0047741C">
          <w:t>-</w:t>
        </w:r>
      </w:ins>
      <w:ins w:id="449" w:author="patCain" w:date="2014-10-15T08:35:00Z">
        <w:r w:rsidR="0047741C">
          <w:t xml:space="preserve">numerical values </w:t>
        </w:r>
      </w:ins>
      <w:ins w:id="450" w:author="patCain" w:date="2014-10-15T08:36:00Z">
        <w:r w:rsidR="0047741C">
          <w:t>should reduce confusion with tag values.</w:t>
        </w:r>
      </w:ins>
      <w:ins w:id="451" w:author="patCain" w:date="2014-10-15T08:35:00Z">
        <w:r w:rsidR="0047741C">
          <w:t xml:space="preserve"> </w:t>
        </w:r>
      </w:ins>
    </w:p>
    <w:p w:rsidR="008F75B2" w:rsidRDefault="00695A9A">
      <w:pPr>
        <w:pStyle w:val="NoSpacing"/>
        <w:rPr>
          <w:ins w:id="452" w:author="patCain" w:date="2014-10-14T09:12:00Z"/>
        </w:rPr>
        <w:pPrChange w:id="453" w:author="patCain" w:date="2014-10-14T09:13:00Z">
          <w:pPr/>
        </w:pPrChange>
      </w:pPr>
      <w:ins w:id="454" w:author="patCain" w:date="2014-10-09T20:28:00Z">
        <w:r>
          <w:tab/>
        </w:r>
      </w:ins>
      <w:ins w:id="455" w:author="patCain" w:date="2014-10-15T08:35:00Z">
        <w:r w:rsidR="0047741C">
          <w:t>NA</w:t>
        </w:r>
      </w:ins>
      <w:ins w:id="456" w:author="patCain" w:date="2014-10-14T09:12:00Z">
        <w:r w:rsidR="008F75B2">
          <w:t xml:space="preserve"> - </w:t>
        </w:r>
      </w:ins>
      <w:ins w:id="457" w:author="patCain" w:date="2014-10-09T20:24:00Z">
        <w:r>
          <w:t>No attribution</w:t>
        </w:r>
      </w:ins>
    </w:p>
    <w:p w:rsidR="008F75B2" w:rsidRDefault="0047741C">
      <w:pPr>
        <w:pStyle w:val="NoSpacing"/>
        <w:rPr>
          <w:ins w:id="458" w:author="patCain" w:date="2014-10-14T09:12:00Z"/>
        </w:rPr>
        <w:pPrChange w:id="459" w:author="patCain" w:date="2014-10-14T09:13:00Z">
          <w:pPr/>
        </w:pPrChange>
      </w:pPr>
      <w:ins w:id="460" w:author="patCain" w:date="2014-10-15T08:35:00Z">
        <w:r>
          <w:tab/>
          <w:t>NP</w:t>
        </w:r>
      </w:ins>
      <w:ins w:id="461" w:author="patCain" w:date="2014-10-14T09:12:00Z">
        <w:r w:rsidR="008F75B2">
          <w:t xml:space="preserve"> - N</w:t>
        </w:r>
      </w:ins>
      <w:ins w:id="462" w:author="patCain" w:date="2014-10-09T20:26:00Z">
        <w:r w:rsidR="00695A9A">
          <w:t>o public sharing until</w:t>
        </w:r>
      </w:ins>
    </w:p>
    <w:p w:rsidR="00695A9A" w:rsidRDefault="0047741C" w:rsidP="001C2F49">
      <w:pPr>
        <w:rPr>
          <w:ins w:id="463" w:author="patCain" w:date="2014-10-09T20:24:00Z"/>
        </w:rPr>
      </w:pPr>
      <w:ins w:id="464" w:author="patCain" w:date="2014-10-15T08:35:00Z">
        <w:r>
          <w:tab/>
          <w:t>AP</w:t>
        </w:r>
      </w:ins>
      <w:ins w:id="465" w:author="patCain" w:date="2014-10-14T09:12:00Z">
        <w:r w:rsidR="008F75B2">
          <w:t xml:space="preserve"> - Only share with </w:t>
        </w:r>
      </w:ins>
      <w:ins w:id="466" w:author="patCain" w:date="2014-10-15T08:35:00Z">
        <w:r>
          <w:t>af</w:t>
        </w:r>
      </w:ins>
      <w:ins w:id="467" w:author="patCain" w:date="2014-10-14T09:12:00Z">
        <w:r w:rsidR="008F75B2">
          <w:t>fected party.</w:t>
        </w:r>
      </w:ins>
    </w:p>
    <w:p w:rsidR="00695A9A" w:rsidRDefault="008F75B2" w:rsidP="001C2F49">
      <w:pPr>
        <w:rPr>
          <w:ins w:id="468" w:author="patCain" w:date="2014-10-10T10:01:00Z"/>
        </w:rPr>
      </w:pPr>
      <w:ins w:id="469" w:author="patCain" w:date="2014-10-14T09:13:00Z">
        <w:r>
          <w:t>Generating an acceptabl</w:t>
        </w:r>
      </w:ins>
      <w:ins w:id="470" w:author="patCain" w:date="2014-10-14T09:14:00Z">
        <w:r>
          <w:t>e</w:t>
        </w:r>
      </w:ins>
      <w:ins w:id="471" w:author="patCain" w:date="2014-10-14T09:13:00Z">
        <w:r>
          <w:t xml:space="preserve"> caveat list will probably take quite some time</w:t>
        </w:r>
      </w:ins>
      <w:ins w:id="472" w:author="patCain" w:date="2014-10-09T20:27:00Z">
        <w:r w:rsidR="00695A9A">
          <w:t>.</w:t>
        </w:r>
      </w:ins>
      <w:ins w:id="473" w:author="patCain" w:date="2014-10-14T09:17:00Z">
        <w:r w:rsidR="006A698A">
          <w:t xml:space="preserve"> The community marker will be important for the caveats as they are expected to be quite </w:t>
        </w:r>
      </w:ins>
      <w:ins w:id="474" w:author="patCain" w:date="2014-10-14T09:18:00Z">
        <w:r w:rsidR="006A698A">
          <w:t xml:space="preserve">a </w:t>
        </w:r>
      </w:ins>
      <w:ins w:id="475" w:author="patCain" w:date="2014-10-14T09:17:00Z">
        <w:r w:rsidR="006A698A">
          <w:t>fluid</w:t>
        </w:r>
      </w:ins>
      <w:ins w:id="476" w:author="patCain" w:date="2014-10-14T09:18:00Z">
        <w:r w:rsidR="006A698A">
          <w:t xml:space="preserve"> </w:t>
        </w:r>
      </w:ins>
      <w:ins w:id="477" w:author="patCain" w:date="2014-10-14T09:17:00Z">
        <w:r w:rsidR="006A698A">
          <w:t>set.</w:t>
        </w:r>
      </w:ins>
    </w:p>
    <w:p w:rsidR="00201851" w:rsidRDefault="0055174E">
      <w:pPr>
        <w:pStyle w:val="Heading2"/>
        <w:rPr>
          <w:ins w:id="478" w:author="patCain" w:date="2014-10-10T10:18:00Z"/>
        </w:rPr>
        <w:pPrChange w:id="479" w:author="patCain" w:date="2014-10-10T10:01:00Z">
          <w:pPr/>
        </w:pPrChange>
      </w:pPr>
      <w:ins w:id="480" w:author="patCain" w:date="2014-10-10T10:18:00Z">
        <w:r>
          <w:t>More International-Friendly Syntax</w:t>
        </w:r>
      </w:ins>
    </w:p>
    <w:p w:rsidR="0055174E" w:rsidRDefault="0055174E" w:rsidP="0055174E">
      <w:pPr>
        <w:rPr>
          <w:ins w:id="481" w:author="patCain" w:date="2014-10-10T10:21:00Z"/>
        </w:rPr>
      </w:pPr>
      <w:ins w:id="482" w:author="patCain" w:date="2014-10-10T10:19:00Z">
        <w:r>
          <w:t>One concern is that non-English speakers may not adequately comprehend the descriptive portions of the sharing tags. A slight modification to the syntax could help this</w:t>
        </w:r>
      </w:ins>
      <w:ins w:id="483" w:author="patCain" w:date="2014-10-10T10:20:00Z">
        <w:r>
          <w:t xml:space="preserve"> by modifying the descriptive </w:t>
        </w:r>
        <w:r w:rsidR="00605FAE">
          <w:t>portion of the tag</w:t>
        </w:r>
      </w:ins>
      <w:ins w:id="484" w:author="patCain" w:date="2014-10-10T10:22:00Z">
        <w:r w:rsidR="00605FAE">
          <w:t>, as</w:t>
        </w:r>
      </w:ins>
      <w:ins w:id="485" w:author="patCain" w:date="2014-10-10T10:20:00Z">
        <w:r>
          <w:t xml:space="preserve"> in:</w:t>
        </w:r>
      </w:ins>
      <w:ins w:id="486" w:author="patCain" w:date="2014-10-10T10:19:00Z">
        <w:r>
          <w:t xml:space="preserve"> </w:t>
        </w:r>
      </w:ins>
    </w:p>
    <w:p w:rsidR="00257B5C" w:rsidRDefault="00257B5C" w:rsidP="0055174E">
      <w:pPr>
        <w:rPr>
          <w:ins w:id="487" w:author="patCain" w:date="2014-10-14T08:59:00Z"/>
        </w:rPr>
      </w:pPr>
      <w:ins w:id="488" w:author="patCain" w:date="2014-10-14T08:59:00Z">
        <w:r>
          <w:tab/>
        </w:r>
      </w:ins>
      <w:ins w:id="489" w:author="patCain" w:date="2014-10-10T10:21:00Z">
        <w:r w:rsidR="0055174E">
          <w:t>&lt;tag&gt;11 – Internal Summary&lt;</w:t>
        </w:r>
        <w:r w:rsidR="00605FAE">
          <w:t xml:space="preserve">/tag&gt; </w:t>
        </w:r>
      </w:ins>
    </w:p>
    <w:p w:rsidR="0055174E" w:rsidRDefault="0055174E" w:rsidP="0055174E">
      <w:pPr>
        <w:rPr>
          <w:ins w:id="490" w:author="patCain" w:date="2014-10-10T10:21:00Z"/>
        </w:rPr>
      </w:pPr>
      <w:ins w:id="491" w:author="patCain" w:date="2014-10-10T10:21:00Z">
        <w:r>
          <w:t>would change into</w:t>
        </w:r>
      </w:ins>
    </w:p>
    <w:p w:rsidR="0055174E" w:rsidRDefault="00257B5C" w:rsidP="0055174E">
      <w:pPr>
        <w:rPr>
          <w:ins w:id="492" w:author="patCain" w:date="2014-10-10T10:21:00Z"/>
        </w:rPr>
      </w:pPr>
      <w:ins w:id="493" w:author="patCain" w:date="2014-10-14T08:59:00Z">
        <w:r>
          <w:tab/>
        </w:r>
      </w:ins>
      <w:ins w:id="494" w:author="patCain" w:date="2014-10-10T10:21:00Z">
        <w:r w:rsidR="0055174E">
          <w:t>&lt;tag value=”11” lang=”en”&gt;Internal Summary&lt;/tag&gt;</w:t>
        </w:r>
      </w:ins>
    </w:p>
    <w:p w:rsidR="0055174E" w:rsidRDefault="0055174E" w:rsidP="0055174E">
      <w:pPr>
        <w:rPr>
          <w:ins w:id="495" w:author="patCain" w:date="2014-10-10T10:22:00Z"/>
        </w:rPr>
      </w:pPr>
      <w:ins w:id="496" w:author="patCain" w:date="2014-10-10T10:22:00Z">
        <w:r>
          <w:t>This new encoding would allow the descriptive field to be translated into local languages but the actual tag value would stay the same</w:t>
        </w:r>
      </w:ins>
      <w:ins w:id="497" w:author="patCain" w:date="2014-10-14T08:59:00Z">
        <w:r w:rsidR="00257B5C">
          <w:t xml:space="preserve"> to optimize processing</w:t>
        </w:r>
      </w:ins>
      <w:ins w:id="498" w:author="patCain" w:date="2014-10-10T10:22:00Z">
        <w:r>
          <w:t>.</w:t>
        </w:r>
      </w:ins>
    </w:p>
    <w:p w:rsidR="0055174E" w:rsidRDefault="00605FAE" w:rsidP="0055174E">
      <w:pPr>
        <w:rPr>
          <w:ins w:id="499" w:author="patCain" w:date="2014-10-10T10:23:00Z"/>
        </w:rPr>
      </w:pPr>
      <w:ins w:id="500" w:author="patCain" w:date="2014-10-10T10:23:00Z">
        <w:r>
          <w:t>The apwg1 example markings would now look like this:</w:t>
        </w:r>
      </w:ins>
    </w:p>
    <w:tbl>
      <w:tblPr>
        <w:tblStyle w:val="TableGrid"/>
        <w:tblW w:w="0" w:type="auto"/>
        <w:jc w:val="center"/>
        <w:tblLook w:val="04A0" w:firstRow="1" w:lastRow="0" w:firstColumn="1" w:lastColumn="0" w:noHBand="0" w:noVBand="1"/>
        <w:tblPrChange w:id="501" w:author="patCain" w:date="2014-10-14T09:18:00Z">
          <w:tblPr>
            <w:tblStyle w:val="TableGrid"/>
            <w:tblW w:w="0" w:type="auto"/>
            <w:tblLook w:val="04A0" w:firstRow="1" w:lastRow="0" w:firstColumn="1" w:lastColumn="0" w:noHBand="0" w:noVBand="1"/>
          </w:tblPr>
        </w:tblPrChange>
      </w:tblPr>
      <w:tblGrid>
        <w:gridCol w:w="1458"/>
        <w:gridCol w:w="4050"/>
        <w:tblGridChange w:id="502">
          <w:tblGrid>
            <w:gridCol w:w="1458"/>
            <w:gridCol w:w="3330"/>
            <w:gridCol w:w="4788"/>
          </w:tblGrid>
        </w:tblGridChange>
      </w:tblGrid>
      <w:tr w:rsidR="00605FAE" w:rsidTr="006A698A">
        <w:trPr>
          <w:jc w:val="center"/>
          <w:ins w:id="503" w:author="patCain" w:date="2014-10-10T10:23:00Z"/>
        </w:trPr>
        <w:tc>
          <w:tcPr>
            <w:tcW w:w="1458" w:type="dxa"/>
            <w:tcPrChange w:id="504" w:author="patCain" w:date="2014-10-14T09:18:00Z">
              <w:tcPr>
                <w:tcW w:w="4788" w:type="dxa"/>
                <w:gridSpan w:val="2"/>
              </w:tcPr>
            </w:tcPrChange>
          </w:tcPr>
          <w:p w:rsidR="00605FAE" w:rsidRDefault="00605FAE" w:rsidP="0055174E">
            <w:pPr>
              <w:rPr>
                <w:ins w:id="505" w:author="patCain" w:date="2014-10-10T10:23:00Z"/>
              </w:rPr>
            </w:pPr>
            <w:ins w:id="506" w:author="patCain" w:date="2014-10-10T10:23:00Z">
              <w:r>
                <w:t>Tag value</w:t>
              </w:r>
            </w:ins>
          </w:p>
        </w:tc>
        <w:tc>
          <w:tcPr>
            <w:tcW w:w="4050" w:type="dxa"/>
            <w:tcPrChange w:id="507" w:author="patCain" w:date="2014-10-14T09:18:00Z">
              <w:tcPr>
                <w:tcW w:w="4788" w:type="dxa"/>
              </w:tcPr>
            </w:tcPrChange>
          </w:tcPr>
          <w:p w:rsidR="00605FAE" w:rsidRDefault="00605FAE" w:rsidP="0055174E">
            <w:pPr>
              <w:rPr>
                <w:ins w:id="508" w:author="patCain" w:date="2014-10-10T10:23:00Z"/>
              </w:rPr>
            </w:pPr>
            <w:ins w:id="509" w:author="patCain" w:date="2014-10-10T10:23:00Z">
              <w:r>
                <w:t xml:space="preserve">Tag </w:t>
              </w:r>
            </w:ins>
            <w:ins w:id="510" w:author="patCain" w:date="2014-10-14T10:30:00Z">
              <w:r w:rsidR="00473749">
                <w:t xml:space="preserve">text </w:t>
              </w:r>
            </w:ins>
            <w:ins w:id="511" w:author="patCain" w:date="2014-10-10T10:24:00Z">
              <w:r>
                <w:t>description</w:t>
              </w:r>
            </w:ins>
          </w:p>
        </w:tc>
      </w:tr>
      <w:tr w:rsidR="00605FAE" w:rsidTr="006A698A">
        <w:trPr>
          <w:jc w:val="center"/>
          <w:ins w:id="512" w:author="patCain" w:date="2014-10-10T10:25:00Z"/>
        </w:trPr>
        <w:tc>
          <w:tcPr>
            <w:tcW w:w="1458" w:type="dxa"/>
            <w:tcPrChange w:id="513" w:author="patCain" w:date="2014-10-14T09:18:00Z">
              <w:tcPr>
                <w:tcW w:w="1458" w:type="dxa"/>
              </w:tcPr>
            </w:tcPrChange>
          </w:tcPr>
          <w:p w:rsidR="00605FAE" w:rsidRDefault="00605FAE" w:rsidP="0055174E">
            <w:pPr>
              <w:rPr>
                <w:ins w:id="514" w:author="patCain" w:date="2014-10-10T10:25:00Z"/>
              </w:rPr>
            </w:pPr>
            <w:ins w:id="515" w:author="patCain" w:date="2014-10-10T10:25:00Z">
              <w:r>
                <w:t>0</w:t>
              </w:r>
            </w:ins>
          </w:p>
        </w:tc>
        <w:tc>
          <w:tcPr>
            <w:tcW w:w="4050" w:type="dxa"/>
            <w:tcPrChange w:id="516" w:author="patCain" w:date="2014-10-14T09:18:00Z">
              <w:tcPr>
                <w:tcW w:w="8118" w:type="dxa"/>
                <w:gridSpan w:val="2"/>
              </w:tcPr>
            </w:tcPrChange>
          </w:tcPr>
          <w:p w:rsidR="00605FAE" w:rsidRPr="00AC6878" w:rsidRDefault="00605FAE" w:rsidP="0055174E">
            <w:pPr>
              <w:rPr>
                <w:ins w:id="517" w:author="patCain" w:date="2014-10-10T10:25:00Z"/>
                <w:rFonts w:ascii="Times New Roman" w:eastAsia="Times New Roman" w:hAnsi="Times New Roman" w:cs="Times New Roman"/>
                <w:szCs w:val="24"/>
              </w:rPr>
            </w:pPr>
            <w:ins w:id="518" w:author="patCain" w:date="2014-10-10T10:25:00Z">
              <w:r>
                <w:rPr>
                  <w:rFonts w:ascii="Times New Roman" w:eastAsia="Times New Roman" w:hAnsi="Times New Roman" w:cs="Times New Roman"/>
                  <w:szCs w:val="24"/>
                </w:rPr>
                <w:t>Recipient</w:t>
              </w:r>
            </w:ins>
            <w:ins w:id="519" w:author="patCain" w:date="2014-10-11T19:30:00Z">
              <w:r w:rsidR="00783B7D">
                <w:rPr>
                  <w:rFonts w:ascii="Times New Roman" w:eastAsia="Times New Roman" w:hAnsi="Times New Roman" w:cs="Times New Roman"/>
                  <w:szCs w:val="24"/>
                </w:rPr>
                <w:t xml:space="preserve"> Only</w:t>
              </w:r>
            </w:ins>
          </w:p>
        </w:tc>
      </w:tr>
      <w:tr w:rsidR="00605FAE" w:rsidTr="006A698A">
        <w:trPr>
          <w:jc w:val="center"/>
          <w:ins w:id="520" w:author="patCain" w:date="2014-10-10T10:23:00Z"/>
        </w:trPr>
        <w:tc>
          <w:tcPr>
            <w:tcW w:w="1458" w:type="dxa"/>
            <w:tcPrChange w:id="521" w:author="patCain" w:date="2014-10-14T09:18:00Z">
              <w:tcPr>
                <w:tcW w:w="4788" w:type="dxa"/>
                <w:gridSpan w:val="2"/>
              </w:tcPr>
            </w:tcPrChange>
          </w:tcPr>
          <w:p w:rsidR="00605FAE" w:rsidRDefault="00605FAE" w:rsidP="0055174E">
            <w:pPr>
              <w:rPr>
                <w:ins w:id="522" w:author="patCain" w:date="2014-10-10T10:23:00Z"/>
              </w:rPr>
            </w:pPr>
            <w:ins w:id="523" w:author="patCain" w:date="2014-10-10T10:24:00Z">
              <w:r>
                <w:t>1</w:t>
              </w:r>
            </w:ins>
          </w:p>
        </w:tc>
        <w:tc>
          <w:tcPr>
            <w:tcW w:w="4050" w:type="dxa"/>
            <w:tcPrChange w:id="524" w:author="patCain" w:date="2014-10-14T09:18:00Z">
              <w:tcPr>
                <w:tcW w:w="4788" w:type="dxa"/>
              </w:tcPr>
            </w:tcPrChange>
          </w:tcPr>
          <w:p w:rsidR="00605FAE" w:rsidRDefault="00605FAE" w:rsidP="0055174E">
            <w:pPr>
              <w:rPr>
                <w:ins w:id="525" w:author="patCain" w:date="2014-10-10T10:23:00Z"/>
              </w:rPr>
            </w:pPr>
            <w:ins w:id="526" w:author="patCain" w:date="2014-10-10T10:24:00Z">
              <w:r w:rsidRPr="00AC6878">
                <w:rPr>
                  <w:rFonts w:ascii="Times New Roman" w:eastAsia="Times New Roman" w:hAnsi="Times New Roman" w:cs="Times New Roman"/>
                  <w:szCs w:val="24"/>
                </w:rPr>
                <w:t>Community</w:t>
              </w:r>
            </w:ins>
          </w:p>
        </w:tc>
      </w:tr>
      <w:tr w:rsidR="00605FAE" w:rsidTr="006A698A">
        <w:trPr>
          <w:jc w:val="center"/>
          <w:ins w:id="527" w:author="patCain" w:date="2014-10-10T10:23:00Z"/>
        </w:trPr>
        <w:tc>
          <w:tcPr>
            <w:tcW w:w="1458" w:type="dxa"/>
            <w:tcPrChange w:id="528" w:author="patCain" w:date="2014-10-14T09:18:00Z">
              <w:tcPr>
                <w:tcW w:w="4788" w:type="dxa"/>
                <w:gridSpan w:val="2"/>
              </w:tcPr>
            </w:tcPrChange>
          </w:tcPr>
          <w:p w:rsidR="00605FAE" w:rsidRDefault="00605FAE" w:rsidP="0055174E">
            <w:pPr>
              <w:rPr>
                <w:ins w:id="529" w:author="patCain" w:date="2014-10-10T10:23:00Z"/>
              </w:rPr>
            </w:pPr>
            <w:ins w:id="530" w:author="patCain" w:date="2014-10-10T10:24:00Z">
              <w:r>
                <w:t>11</w:t>
              </w:r>
            </w:ins>
          </w:p>
        </w:tc>
        <w:tc>
          <w:tcPr>
            <w:tcW w:w="4050" w:type="dxa"/>
            <w:tcPrChange w:id="531" w:author="patCain" w:date="2014-10-14T09:18:00Z">
              <w:tcPr>
                <w:tcW w:w="4788" w:type="dxa"/>
              </w:tcPr>
            </w:tcPrChange>
          </w:tcPr>
          <w:p w:rsidR="00605FAE" w:rsidRDefault="00605FAE" w:rsidP="0055174E">
            <w:pPr>
              <w:rPr>
                <w:ins w:id="532" w:author="patCain" w:date="2014-10-10T10:23:00Z"/>
              </w:rPr>
            </w:pPr>
            <w:ins w:id="533" w:author="patCain" w:date="2014-10-10T10:24:00Z">
              <w:r w:rsidRPr="00AC6878">
                <w:rPr>
                  <w:rFonts w:ascii="Times New Roman" w:eastAsia="Times New Roman" w:hAnsi="Times New Roman" w:cs="Times New Roman"/>
                  <w:szCs w:val="24"/>
                </w:rPr>
                <w:t>Internal Summary</w:t>
              </w:r>
            </w:ins>
          </w:p>
        </w:tc>
      </w:tr>
      <w:tr w:rsidR="00605FAE" w:rsidTr="006A698A">
        <w:trPr>
          <w:jc w:val="center"/>
          <w:ins w:id="534" w:author="patCain" w:date="2014-10-10T10:23:00Z"/>
        </w:trPr>
        <w:tc>
          <w:tcPr>
            <w:tcW w:w="1458" w:type="dxa"/>
            <w:tcPrChange w:id="535" w:author="patCain" w:date="2014-10-14T09:18:00Z">
              <w:tcPr>
                <w:tcW w:w="4788" w:type="dxa"/>
                <w:gridSpan w:val="2"/>
              </w:tcPr>
            </w:tcPrChange>
          </w:tcPr>
          <w:p w:rsidR="00605FAE" w:rsidRDefault="00605FAE" w:rsidP="0055174E">
            <w:pPr>
              <w:rPr>
                <w:ins w:id="536" w:author="patCain" w:date="2014-10-10T10:23:00Z"/>
              </w:rPr>
            </w:pPr>
            <w:ins w:id="537" w:author="patCain" w:date="2014-10-10T10:24:00Z">
              <w:r>
                <w:t>13</w:t>
              </w:r>
            </w:ins>
          </w:p>
        </w:tc>
        <w:tc>
          <w:tcPr>
            <w:tcW w:w="4050" w:type="dxa"/>
            <w:tcPrChange w:id="538" w:author="patCain" w:date="2014-10-14T09:18:00Z">
              <w:tcPr>
                <w:tcW w:w="4788" w:type="dxa"/>
              </w:tcPr>
            </w:tcPrChange>
          </w:tcPr>
          <w:p w:rsidR="00605FAE" w:rsidRDefault="00605FAE" w:rsidP="0055174E">
            <w:pPr>
              <w:rPr>
                <w:ins w:id="539" w:author="patCain" w:date="2014-10-10T10:23:00Z"/>
              </w:rPr>
            </w:pPr>
            <w:ins w:id="540" w:author="patCain" w:date="2014-10-10T10:24:00Z">
              <w:r w:rsidRPr="00AC6878">
                <w:rPr>
                  <w:rFonts w:ascii="Times New Roman" w:eastAsia="Times New Roman" w:hAnsi="Times New Roman" w:cs="Times New Roman"/>
                  <w:szCs w:val="24"/>
                </w:rPr>
                <w:t>Internal Details</w:t>
              </w:r>
            </w:ins>
          </w:p>
        </w:tc>
      </w:tr>
      <w:tr w:rsidR="00605FAE" w:rsidTr="006A698A">
        <w:trPr>
          <w:jc w:val="center"/>
          <w:ins w:id="541" w:author="patCain" w:date="2014-10-10T10:23:00Z"/>
        </w:trPr>
        <w:tc>
          <w:tcPr>
            <w:tcW w:w="1458" w:type="dxa"/>
            <w:tcPrChange w:id="542" w:author="patCain" w:date="2014-10-14T09:18:00Z">
              <w:tcPr>
                <w:tcW w:w="4788" w:type="dxa"/>
                <w:gridSpan w:val="2"/>
              </w:tcPr>
            </w:tcPrChange>
          </w:tcPr>
          <w:p w:rsidR="00605FAE" w:rsidRDefault="00605FAE" w:rsidP="0055174E">
            <w:pPr>
              <w:rPr>
                <w:ins w:id="543" w:author="patCain" w:date="2014-10-10T10:23:00Z"/>
              </w:rPr>
            </w:pPr>
            <w:ins w:id="544" w:author="patCain" w:date="2014-10-10T10:24:00Z">
              <w:r>
                <w:lastRenderedPageBreak/>
                <w:t>21</w:t>
              </w:r>
            </w:ins>
          </w:p>
        </w:tc>
        <w:tc>
          <w:tcPr>
            <w:tcW w:w="4050" w:type="dxa"/>
            <w:tcPrChange w:id="545" w:author="patCain" w:date="2014-10-14T09:18:00Z">
              <w:tcPr>
                <w:tcW w:w="4788" w:type="dxa"/>
              </w:tcPr>
            </w:tcPrChange>
          </w:tcPr>
          <w:p w:rsidR="00605FAE" w:rsidRDefault="00605FAE" w:rsidP="0055174E">
            <w:pPr>
              <w:rPr>
                <w:ins w:id="546" w:author="patCain" w:date="2014-10-10T10:23:00Z"/>
              </w:rPr>
            </w:pPr>
            <w:ins w:id="547" w:author="patCain" w:date="2014-10-10T10:24:00Z">
              <w:r w:rsidRPr="00AC6878">
                <w:rPr>
                  <w:rFonts w:ascii="Times New Roman" w:eastAsia="Times New Roman" w:hAnsi="Times New Roman" w:cs="Times New Roman"/>
                  <w:szCs w:val="24"/>
                </w:rPr>
                <w:t>Trusted Summary</w:t>
              </w:r>
            </w:ins>
          </w:p>
        </w:tc>
      </w:tr>
      <w:tr w:rsidR="00605FAE" w:rsidTr="006A698A">
        <w:trPr>
          <w:jc w:val="center"/>
          <w:ins w:id="548" w:author="patCain" w:date="2014-10-10T10:23:00Z"/>
        </w:trPr>
        <w:tc>
          <w:tcPr>
            <w:tcW w:w="1458" w:type="dxa"/>
            <w:tcPrChange w:id="549" w:author="patCain" w:date="2014-10-14T09:18:00Z">
              <w:tcPr>
                <w:tcW w:w="4788" w:type="dxa"/>
                <w:gridSpan w:val="2"/>
              </w:tcPr>
            </w:tcPrChange>
          </w:tcPr>
          <w:p w:rsidR="00605FAE" w:rsidRDefault="00605FAE" w:rsidP="0055174E">
            <w:pPr>
              <w:rPr>
                <w:ins w:id="550" w:author="patCain" w:date="2014-10-10T10:23:00Z"/>
              </w:rPr>
            </w:pPr>
            <w:ins w:id="551" w:author="patCain" w:date="2014-10-10T10:25:00Z">
              <w:r>
                <w:t>23</w:t>
              </w:r>
            </w:ins>
          </w:p>
        </w:tc>
        <w:tc>
          <w:tcPr>
            <w:tcW w:w="4050" w:type="dxa"/>
            <w:tcPrChange w:id="552" w:author="patCain" w:date="2014-10-14T09:18:00Z">
              <w:tcPr>
                <w:tcW w:w="4788" w:type="dxa"/>
              </w:tcPr>
            </w:tcPrChange>
          </w:tcPr>
          <w:p w:rsidR="00605FAE" w:rsidRDefault="00605FAE" w:rsidP="0055174E">
            <w:pPr>
              <w:rPr>
                <w:ins w:id="553" w:author="patCain" w:date="2014-10-10T10:23:00Z"/>
              </w:rPr>
            </w:pPr>
            <w:ins w:id="554" w:author="patCain" w:date="2014-10-10T10:25:00Z">
              <w:r w:rsidRPr="00AC6878">
                <w:rPr>
                  <w:rFonts w:ascii="Times New Roman" w:eastAsia="Times New Roman" w:hAnsi="Times New Roman" w:cs="Times New Roman"/>
                  <w:szCs w:val="24"/>
                </w:rPr>
                <w:t>Trusted Details</w:t>
              </w:r>
            </w:ins>
          </w:p>
        </w:tc>
      </w:tr>
      <w:tr w:rsidR="00605FAE" w:rsidTr="006A698A">
        <w:trPr>
          <w:jc w:val="center"/>
          <w:ins w:id="555" w:author="patCain" w:date="2014-10-10T10:23:00Z"/>
        </w:trPr>
        <w:tc>
          <w:tcPr>
            <w:tcW w:w="1458" w:type="dxa"/>
            <w:tcPrChange w:id="556" w:author="patCain" w:date="2014-10-14T09:18:00Z">
              <w:tcPr>
                <w:tcW w:w="4788" w:type="dxa"/>
                <w:gridSpan w:val="2"/>
              </w:tcPr>
            </w:tcPrChange>
          </w:tcPr>
          <w:p w:rsidR="00605FAE" w:rsidRDefault="00605FAE" w:rsidP="0055174E">
            <w:pPr>
              <w:rPr>
                <w:ins w:id="557" w:author="patCain" w:date="2014-10-10T10:23:00Z"/>
              </w:rPr>
            </w:pPr>
            <w:ins w:id="558" w:author="patCain" w:date="2014-10-10T10:25:00Z">
              <w:r>
                <w:t>41</w:t>
              </w:r>
            </w:ins>
          </w:p>
        </w:tc>
        <w:tc>
          <w:tcPr>
            <w:tcW w:w="4050" w:type="dxa"/>
            <w:tcPrChange w:id="559" w:author="patCain" w:date="2014-10-14T09:18:00Z">
              <w:tcPr>
                <w:tcW w:w="4788" w:type="dxa"/>
              </w:tcPr>
            </w:tcPrChange>
          </w:tcPr>
          <w:p w:rsidR="00605FAE" w:rsidRDefault="00605FAE" w:rsidP="0055174E">
            <w:pPr>
              <w:rPr>
                <w:ins w:id="560" w:author="patCain" w:date="2014-10-10T10:23:00Z"/>
              </w:rPr>
            </w:pPr>
            <w:ins w:id="561" w:author="patCain" w:date="2014-10-10T10:26:00Z">
              <w:r w:rsidRPr="00AC6878">
                <w:rPr>
                  <w:rFonts w:ascii="Times New Roman" w:hAnsi="Times New Roman" w:cs="Times New Roman"/>
                  <w:szCs w:val="24"/>
                </w:rPr>
                <w:t>Affected Party Summary</w:t>
              </w:r>
            </w:ins>
          </w:p>
        </w:tc>
      </w:tr>
      <w:tr w:rsidR="00605FAE" w:rsidTr="006A698A">
        <w:trPr>
          <w:jc w:val="center"/>
          <w:ins w:id="562" w:author="patCain" w:date="2014-10-10T10:23:00Z"/>
        </w:trPr>
        <w:tc>
          <w:tcPr>
            <w:tcW w:w="1458" w:type="dxa"/>
            <w:tcPrChange w:id="563" w:author="patCain" w:date="2014-10-14T09:18:00Z">
              <w:tcPr>
                <w:tcW w:w="4788" w:type="dxa"/>
                <w:gridSpan w:val="2"/>
              </w:tcPr>
            </w:tcPrChange>
          </w:tcPr>
          <w:p w:rsidR="00605FAE" w:rsidRDefault="00605FAE" w:rsidP="0055174E">
            <w:pPr>
              <w:rPr>
                <w:ins w:id="564" w:author="patCain" w:date="2014-10-10T10:23:00Z"/>
              </w:rPr>
            </w:pPr>
            <w:ins w:id="565" w:author="patCain" w:date="2014-10-10T10:25:00Z">
              <w:r>
                <w:t>43</w:t>
              </w:r>
            </w:ins>
          </w:p>
        </w:tc>
        <w:tc>
          <w:tcPr>
            <w:tcW w:w="4050" w:type="dxa"/>
            <w:tcPrChange w:id="566" w:author="patCain" w:date="2014-10-14T09:18:00Z">
              <w:tcPr>
                <w:tcW w:w="4788" w:type="dxa"/>
              </w:tcPr>
            </w:tcPrChange>
          </w:tcPr>
          <w:p w:rsidR="00605FAE" w:rsidRDefault="00605FAE" w:rsidP="0055174E">
            <w:pPr>
              <w:rPr>
                <w:ins w:id="567" w:author="patCain" w:date="2014-10-10T10:23:00Z"/>
              </w:rPr>
            </w:pPr>
            <w:ins w:id="568" w:author="patCain" w:date="2014-10-10T10:26:00Z">
              <w:r w:rsidRPr="00AC6878">
                <w:rPr>
                  <w:rFonts w:ascii="Times New Roman" w:hAnsi="Times New Roman" w:cs="Times New Roman"/>
                  <w:szCs w:val="24"/>
                </w:rPr>
                <w:t>Affected Party Details</w:t>
              </w:r>
            </w:ins>
          </w:p>
        </w:tc>
      </w:tr>
      <w:tr w:rsidR="00605FAE" w:rsidTr="006A698A">
        <w:trPr>
          <w:jc w:val="center"/>
          <w:ins w:id="569" w:author="patCain" w:date="2014-10-10T10:25:00Z"/>
        </w:trPr>
        <w:tc>
          <w:tcPr>
            <w:tcW w:w="1458" w:type="dxa"/>
            <w:tcPrChange w:id="570" w:author="patCain" w:date="2014-10-14T09:18:00Z">
              <w:tcPr>
                <w:tcW w:w="1458" w:type="dxa"/>
              </w:tcPr>
            </w:tcPrChange>
          </w:tcPr>
          <w:p w:rsidR="00605FAE" w:rsidRDefault="00605FAE" w:rsidP="0055174E">
            <w:pPr>
              <w:rPr>
                <w:ins w:id="571" w:author="patCain" w:date="2014-10-10T10:25:00Z"/>
              </w:rPr>
            </w:pPr>
            <w:ins w:id="572" w:author="patCain" w:date="2014-10-10T10:26:00Z">
              <w:r>
                <w:t>81</w:t>
              </w:r>
            </w:ins>
          </w:p>
        </w:tc>
        <w:tc>
          <w:tcPr>
            <w:tcW w:w="4050" w:type="dxa"/>
            <w:tcPrChange w:id="573" w:author="patCain" w:date="2014-10-14T09:18:00Z">
              <w:tcPr>
                <w:tcW w:w="8118" w:type="dxa"/>
                <w:gridSpan w:val="2"/>
              </w:tcPr>
            </w:tcPrChange>
          </w:tcPr>
          <w:p w:rsidR="00605FAE" w:rsidRDefault="00605FAE" w:rsidP="0055174E">
            <w:pPr>
              <w:rPr>
                <w:ins w:id="574" w:author="patCain" w:date="2014-10-10T10:25:00Z"/>
              </w:rPr>
            </w:pPr>
            <w:ins w:id="575" w:author="patCain" w:date="2014-10-10T10:26:00Z">
              <w:r w:rsidRPr="00AC6878">
                <w:rPr>
                  <w:rFonts w:ascii="Times New Roman" w:hAnsi="Times New Roman" w:cs="Times New Roman"/>
                  <w:szCs w:val="24"/>
                </w:rPr>
                <w:t>Public Summary</w:t>
              </w:r>
            </w:ins>
          </w:p>
        </w:tc>
      </w:tr>
      <w:tr w:rsidR="00605FAE" w:rsidTr="006A698A">
        <w:trPr>
          <w:jc w:val="center"/>
          <w:ins w:id="576" w:author="patCain" w:date="2014-10-10T10:25:00Z"/>
        </w:trPr>
        <w:tc>
          <w:tcPr>
            <w:tcW w:w="1458" w:type="dxa"/>
            <w:tcPrChange w:id="577" w:author="patCain" w:date="2014-10-14T09:18:00Z">
              <w:tcPr>
                <w:tcW w:w="1458" w:type="dxa"/>
              </w:tcPr>
            </w:tcPrChange>
          </w:tcPr>
          <w:p w:rsidR="00605FAE" w:rsidRDefault="00605FAE" w:rsidP="0055174E">
            <w:pPr>
              <w:rPr>
                <w:ins w:id="578" w:author="patCain" w:date="2014-10-10T10:25:00Z"/>
              </w:rPr>
            </w:pPr>
            <w:ins w:id="579" w:author="patCain" w:date="2014-10-10T10:26:00Z">
              <w:r>
                <w:t>99</w:t>
              </w:r>
            </w:ins>
          </w:p>
        </w:tc>
        <w:tc>
          <w:tcPr>
            <w:tcW w:w="4050" w:type="dxa"/>
            <w:tcPrChange w:id="580" w:author="patCain" w:date="2014-10-14T09:18:00Z">
              <w:tcPr>
                <w:tcW w:w="8118" w:type="dxa"/>
                <w:gridSpan w:val="2"/>
              </w:tcPr>
            </w:tcPrChange>
          </w:tcPr>
          <w:p w:rsidR="00605FAE" w:rsidRDefault="00605FAE" w:rsidP="0055174E">
            <w:pPr>
              <w:rPr>
                <w:ins w:id="581" w:author="patCain" w:date="2014-10-10T10:25:00Z"/>
              </w:rPr>
            </w:pPr>
            <w:ins w:id="582" w:author="patCain" w:date="2014-10-10T10:26:00Z">
              <w:r w:rsidRPr="00AC6878">
                <w:rPr>
                  <w:rFonts w:ascii="Times New Roman" w:eastAsia="Times New Roman" w:hAnsi="Times New Roman" w:cs="Times New Roman"/>
                  <w:szCs w:val="24"/>
                </w:rPr>
                <w:t>No Restrictions</w:t>
              </w:r>
            </w:ins>
          </w:p>
        </w:tc>
      </w:tr>
    </w:tbl>
    <w:p w:rsidR="0055174E" w:rsidDel="006A698A" w:rsidRDefault="0055174E" w:rsidP="00243530">
      <w:pPr>
        <w:pStyle w:val="Heading2"/>
        <w:numPr>
          <w:ilvl w:val="0"/>
          <w:numId w:val="0"/>
        </w:numPr>
        <w:ind w:left="576"/>
        <w:rPr>
          <w:del w:id="583" w:author="patCain" w:date="2014-10-14T09:19:00Z"/>
        </w:rPr>
        <w:pPrChange w:id="584" w:author="patCain" w:date="2014-10-16T20:41:00Z">
          <w:pPr>
            <w:pStyle w:val="Heading2"/>
          </w:pPr>
        </w:pPrChange>
      </w:pPr>
    </w:p>
    <w:p w:rsidR="00A53D2D" w:rsidRDefault="00A53D2D" w:rsidP="00A53D2D">
      <w:pPr>
        <w:pStyle w:val="Heading2"/>
      </w:pPr>
      <w:bookmarkStart w:id="585" w:name="_GoBack"/>
      <w:bookmarkEnd w:id="585"/>
      <w:r>
        <w:t>XML Schema Definition</w:t>
      </w:r>
    </w:p>
    <w:p w:rsidR="001C2F49" w:rsidRDefault="006A1EB3" w:rsidP="001C2F49">
      <w:pPr>
        <w:rPr>
          <w:ins w:id="586" w:author="patCain" w:date="2014-10-16T20:36:00Z"/>
        </w:rPr>
      </w:pPr>
      <w:ins w:id="587" w:author="patCain" w:date="2014-10-16T20:35:00Z">
        <w:r>
          <w:t xml:space="preserve">To help the tag definition an XML schema was developed. The latest version is available at github.com/patCain/ecrisp in the schema folder. </w:t>
        </w:r>
      </w:ins>
      <w:r w:rsidR="001C2F49">
        <w:t>The</w:t>
      </w:r>
      <w:ins w:id="588" w:author="patCain" w:date="2014-10-09T19:46:00Z">
        <w:r w:rsidR="00C25536">
          <w:t xml:space="preserve"> structure as an XML class called</w:t>
        </w:r>
      </w:ins>
      <w:r w:rsidR="001C2F49">
        <w:t xml:space="preserve"> &lt;dataMarking&gt;</w:t>
      </w:r>
      <w:del w:id="589" w:author="patCain" w:date="2014-10-14T10:37:00Z">
        <w:r w:rsidR="001C2F49" w:rsidDel="0018567D">
          <w:delText xml:space="preserve"> </w:delText>
        </w:r>
      </w:del>
      <w:del w:id="590" w:author="patCain" w:date="2014-10-09T19:46:00Z">
        <w:r w:rsidR="001C2F49" w:rsidDel="00C25536">
          <w:delText>XML</w:delText>
        </w:r>
        <w:r w:rsidR="002E7B6F" w:rsidDel="00C25536">
          <w:delText xml:space="preserve"> class</w:delText>
        </w:r>
      </w:del>
      <w:r w:rsidR="002E7B6F">
        <w:t xml:space="preserve"> </w:t>
      </w:r>
      <w:ins w:id="591" w:author="patCain" w:date="2014-10-16T20:36:00Z">
        <w:r>
          <w:t>could be</w:t>
        </w:r>
      </w:ins>
      <w:del w:id="592" w:author="patCain" w:date="2014-10-16T20:36:00Z">
        <w:r w:rsidR="002E7B6F" w:rsidDel="006A1EB3">
          <w:delText>is</w:delText>
        </w:r>
      </w:del>
      <w:r w:rsidR="002E7B6F">
        <w:t xml:space="preserve"> defined as</w:t>
      </w:r>
      <w:r w:rsidR="001C2F49">
        <w:t xml:space="preserve"> follows.</w:t>
      </w:r>
    </w:p>
    <w:p w:rsidR="006A1EB3" w:rsidRPr="001C2F49" w:rsidRDefault="006A1EB3" w:rsidP="001C2F49">
      <w:ins w:id="593" w:author="patCain" w:date="2014-10-16T20:36:00Z">
        <w:r>
          <w:t>Note: The schema is probably broken. Check the github for one that shou</w:t>
        </w:r>
      </w:ins>
      <w:ins w:id="594" w:author="patCain" w:date="2014-10-16T20:37:00Z">
        <w:r>
          <w:t>l</w:t>
        </w:r>
      </w:ins>
      <w:ins w:id="595" w:author="patCain" w:date="2014-10-16T20:36:00Z">
        <w:r>
          <w:t>d work.</w:t>
        </w:r>
      </w:ins>
    </w:p>
    <w:p w:rsidR="009A018A" w:rsidRDefault="00FD53B8" w:rsidP="004F1458">
      <w:pPr>
        <w:pStyle w:val="code"/>
        <w:ind w:left="0"/>
      </w:pPr>
      <w:r w:rsidRPr="002E7B6F">
        <w:t>&lt;xs:schema xmlns:xs=</w:t>
      </w:r>
      <w:hyperlink r:id="rId9" w:history="1">
        <w:r w:rsidR="004F1458" w:rsidRPr="00235CBA">
          <w:rPr>
            <w:rStyle w:val="Hyperlink"/>
          </w:rPr>
          <w:t>http://www.w3.org/2001/XMLSchema</w:t>
        </w:r>
      </w:hyperlink>
      <w:r w:rsidRPr="002E7B6F">
        <w:t xml:space="preserve"> elementFormDefault="qualified"</w:t>
      </w:r>
    </w:p>
    <w:p w:rsidR="00FD53B8" w:rsidRPr="002E7B6F" w:rsidRDefault="00FD53B8" w:rsidP="004F1458">
      <w:pPr>
        <w:pStyle w:val="code"/>
      </w:pPr>
      <w:r w:rsidRPr="002E7B6F">
        <w:t>targetNamespace="ap</w:t>
      </w:r>
      <w:r w:rsidR="004F1458">
        <w:t xml:space="preserve">wg.org/schemas/dataMarking-1.0" </w:t>
      </w:r>
      <w:r w:rsidRPr="002E7B6F">
        <w:t>xmlns:marker="apwg.org/schemas/dataMarking-1.0"</w:t>
      </w:r>
    </w:p>
    <w:p w:rsidR="00FD53B8" w:rsidRPr="002E7B6F" w:rsidRDefault="00FD53B8" w:rsidP="004F1458">
      <w:pPr>
        <w:pStyle w:val="code"/>
      </w:pPr>
      <w:r w:rsidRPr="002E7B6F">
        <w:t>xmlns:iodef="urn:ietf:params:xml:ns:iodef-1.0"&gt;</w:t>
      </w:r>
    </w:p>
    <w:p w:rsidR="004F1458" w:rsidRDefault="00FD53B8" w:rsidP="004F1458">
      <w:pPr>
        <w:pStyle w:val="code"/>
        <w:ind w:left="0" w:firstLine="360"/>
      </w:pPr>
      <w:r w:rsidRPr="002E7B6F">
        <w:t xml:space="preserve">&lt;xs:import namespace="urn:ietf:params:xml:ns:iodef-1.0" </w:t>
      </w:r>
    </w:p>
    <w:p w:rsidR="00FD53B8" w:rsidRPr="002E7B6F" w:rsidRDefault="00FD53B8" w:rsidP="004F1458">
      <w:pPr>
        <w:pStyle w:val="code"/>
        <w:ind w:firstLine="360"/>
      </w:pPr>
      <w:r w:rsidRPr="002E7B6F">
        <w:t>schemaLocation="iodef-1.0.xsd" /&gt;</w:t>
      </w:r>
    </w:p>
    <w:p w:rsidR="00C25536" w:rsidRPr="00C25536" w:rsidRDefault="00C25536" w:rsidP="00C25536">
      <w:pPr>
        <w:spacing w:after="0" w:line="240" w:lineRule="auto"/>
        <w:rPr>
          <w:ins w:id="596" w:author="patCain" w:date="2014-10-09T19:52:00Z"/>
          <w:rFonts w:ascii="Times New Roman" w:eastAsia="Times New Roman" w:hAnsi="Times New Roman" w:cs="Times New Roman"/>
          <w:sz w:val="18"/>
          <w:szCs w:val="18"/>
          <w:rPrChange w:id="597" w:author="patCain" w:date="2014-10-09T19:52:00Z">
            <w:rPr>
              <w:ins w:id="598" w:author="patCain" w:date="2014-10-09T19:52:00Z"/>
              <w:rFonts w:ascii="Times New Roman" w:eastAsia="Times New Roman" w:hAnsi="Times New Roman" w:cs="Times New Roman"/>
              <w:szCs w:val="24"/>
            </w:rPr>
          </w:rPrChange>
        </w:rPr>
      </w:pPr>
      <w:ins w:id="599" w:author="patCain" w:date="2014-10-09T19:52:00Z">
        <w:r w:rsidRPr="00C25536">
          <w:rPr>
            <w:rFonts w:ascii="Times New Roman" w:eastAsia="Times New Roman" w:hAnsi="Times New Roman" w:cs="Times New Roman"/>
            <w:sz w:val="18"/>
            <w:szCs w:val="18"/>
            <w:rPrChange w:id="600" w:author="patCain" w:date="2014-10-09T19:52:00Z">
              <w:rPr>
                <w:rFonts w:ascii="Times New Roman" w:eastAsia="Times New Roman" w:hAnsi="Times New Roman" w:cs="Times New Roman"/>
                <w:szCs w:val="24"/>
              </w:rPr>
            </w:rPrChange>
          </w:rPr>
          <w:t>&lt;xs:complexType name="apwgMarkingStructureType"&gt;</w:t>
        </w:r>
      </w:ins>
    </w:p>
    <w:p w:rsidR="00C25536" w:rsidRPr="00C25536" w:rsidRDefault="00D83CC7" w:rsidP="00C25536">
      <w:pPr>
        <w:spacing w:after="0" w:line="240" w:lineRule="auto"/>
        <w:rPr>
          <w:ins w:id="601" w:author="patCain" w:date="2014-10-09T19:52:00Z"/>
          <w:rFonts w:ascii="Times New Roman" w:eastAsia="Times New Roman" w:hAnsi="Times New Roman" w:cs="Times New Roman"/>
          <w:sz w:val="18"/>
          <w:szCs w:val="18"/>
          <w:rPrChange w:id="602" w:author="patCain" w:date="2014-10-09T19:52:00Z">
            <w:rPr>
              <w:ins w:id="603" w:author="patCain" w:date="2014-10-09T19:52:00Z"/>
              <w:rFonts w:ascii="Times New Roman" w:eastAsia="Times New Roman" w:hAnsi="Times New Roman" w:cs="Times New Roman"/>
              <w:szCs w:val="24"/>
            </w:rPr>
          </w:rPrChange>
        </w:rPr>
      </w:pPr>
      <w:ins w:id="604" w:author="patCain" w:date="2014-10-09T20:08:00Z">
        <w:r>
          <w:rPr>
            <w:rFonts w:ascii="Times New Roman" w:eastAsia="Times New Roman" w:hAnsi="Times New Roman" w:cs="Times New Roman"/>
            <w:sz w:val="18"/>
            <w:szCs w:val="18"/>
          </w:rPr>
          <w:tab/>
        </w:r>
      </w:ins>
      <w:ins w:id="605" w:author="patCain" w:date="2014-10-09T19:52:00Z">
        <w:r w:rsidR="00C25536" w:rsidRPr="00C25536">
          <w:rPr>
            <w:rFonts w:ascii="Times New Roman" w:eastAsia="Times New Roman" w:hAnsi="Times New Roman" w:cs="Times New Roman"/>
            <w:sz w:val="18"/>
            <w:szCs w:val="18"/>
            <w:rPrChange w:id="606" w:author="patCain" w:date="2014-10-09T19:52:00Z">
              <w:rPr>
                <w:rFonts w:ascii="Times New Roman" w:eastAsia="Times New Roman" w:hAnsi="Times New Roman" w:cs="Times New Roman"/>
                <w:szCs w:val="24"/>
              </w:rPr>
            </w:rPrChange>
          </w:rPr>
          <w:t>&lt;xs:complexContent&gt;</w:t>
        </w:r>
      </w:ins>
    </w:p>
    <w:p w:rsidR="00C25536" w:rsidRPr="00C25536" w:rsidRDefault="00D83CC7" w:rsidP="00C25536">
      <w:pPr>
        <w:spacing w:after="0" w:line="240" w:lineRule="auto"/>
        <w:rPr>
          <w:ins w:id="607" w:author="patCain" w:date="2014-10-09T19:52:00Z"/>
          <w:rFonts w:ascii="Times New Roman" w:eastAsia="Times New Roman" w:hAnsi="Times New Roman" w:cs="Times New Roman"/>
          <w:sz w:val="18"/>
          <w:szCs w:val="18"/>
          <w:rPrChange w:id="608" w:author="patCain" w:date="2014-10-09T19:52:00Z">
            <w:rPr>
              <w:ins w:id="609" w:author="patCain" w:date="2014-10-09T19:52:00Z"/>
              <w:rFonts w:ascii="Times New Roman" w:eastAsia="Times New Roman" w:hAnsi="Times New Roman" w:cs="Times New Roman"/>
              <w:szCs w:val="24"/>
            </w:rPr>
          </w:rPrChange>
        </w:rPr>
      </w:pPr>
      <w:ins w:id="610" w:author="patCain" w:date="2014-10-09T20:08:00Z">
        <w:r>
          <w:rPr>
            <w:rFonts w:ascii="Times New Roman" w:eastAsia="Times New Roman" w:hAnsi="Times New Roman" w:cs="Times New Roman"/>
            <w:sz w:val="18"/>
            <w:szCs w:val="18"/>
          </w:rPr>
          <w:tab/>
        </w:r>
      </w:ins>
      <w:ins w:id="611" w:author="patCain" w:date="2014-10-09T19:52:00Z">
        <w:r w:rsidR="00C25536" w:rsidRPr="00C25536">
          <w:rPr>
            <w:rFonts w:ascii="Times New Roman" w:eastAsia="Times New Roman" w:hAnsi="Times New Roman" w:cs="Times New Roman"/>
            <w:sz w:val="18"/>
            <w:szCs w:val="18"/>
            <w:rPrChange w:id="612" w:author="patCain" w:date="2014-10-09T19:52:00Z">
              <w:rPr>
                <w:rFonts w:ascii="Times New Roman" w:eastAsia="Times New Roman" w:hAnsi="Times New Roman" w:cs="Times New Roman"/>
                <w:szCs w:val="24"/>
              </w:rPr>
            </w:rPrChange>
          </w:rPr>
          <w:t>&lt;xs:extension base="marking:MarkingStructureType"&gt;</w:t>
        </w:r>
      </w:ins>
    </w:p>
    <w:p w:rsidR="00C25536" w:rsidRPr="00E558BB" w:rsidRDefault="00D83CC7" w:rsidP="009255F6">
      <w:pPr>
        <w:spacing w:after="0" w:line="240" w:lineRule="auto"/>
        <w:rPr>
          <w:ins w:id="613" w:author="patCain" w:date="2014-10-09T19:51:00Z"/>
          <w:rFonts w:ascii="Palatino Linotype" w:eastAsia="Times New Roman" w:hAnsi="Palatino Linotype" w:cs="Times New Roman"/>
          <w:sz w:val="18"/>
          <w:szCs w:val="18"/>
        </w:rPr>
      </w:pPr>
      <w:ins w:id="614" w:author="patCain" w:date="2014-10-09T20:08:00Z">
        <w:r>
          <w:rPr>
            <w:rFonts w:ascii="Times New Roman" w:eastAsia="Times New Roman" w:hAnsi="Times New Roman" w:cs="Times New Roman"/>
            <w:sz w:val="18"/>
            <w:szCs w:val="18"/>
          </w:rPr>
          <w:tab/>
        </w:r>
      </w:ins>
      <w:ins w:id="615" w:author="patCain" w:date="2014-10-09T19:52:00Z">
        <w:r w:rsidR="00C25536" w:rsidRPr="00C25536">
          <w:rPr>
            <w:rFonts w:ascii="Times New Roman" w:eastAsia="Times New Roman" w:hAnsi="Times New Roman" w:cs="Times New Roman"/>
            <w:sz w:val="18"/>
            <w:szCs w:val="18"/>
            <w:rPrChange w:id="616" w:author="patCain" w:date="2014-10-09T19:52:00Z">
              <w:rPr>
                <w:rFonts w:ascii="Times New Roman" w:eastAsia="Times New Roman" w:hAnsi="Times New Roman" w:cs="Times New Roman"/>
                <w:szCs w:val="24"/>
              </w:rPr>
            </w:rPrChange>
          </w:rPr>
          <w:t>&lt;xs:sequence&gt;</w:t>
        </w:r>
      </w:ins>
    </w:p>
    <w:p w:rsidR="00D83CC7" w:rsidRDefault="00D83CC7" w:rsidP="009255F6">
      <w:pPr>
        <w:spacing w:after="0" w:line="240" w:lineRule="auto"/>
        <w:rPr>
          <w:ins w:id="617" w:author="patCain" w:date="2014-10-09T20:07:00Z"/>
          <w:rFonts w:ascii="Palatino Linotype" w:eastAsia="Times New Roman" w:hAnsi="Palatino Linotype" w:cs="Times New Roman"/>
          <w:sz w:val="18"/>
          <w:szCs w:val="18"/>
        </w:rPr>
      </w:pPr>
      <w:ins w:id="618" w:author="patCain" w:date="2014-10-09T20:08:00Z">
        <w:r>
          <w:rPr>
            <w:rFonts w:ascii="Palatino Linotype" w:eastAsia="Times New Roman" w:hAnsi="Palatino Linotype" w:cs="Times New Roman"/>
            <w:sz w:val="18"/>
            <w:szCs w:val="18"/>
          </w:rPr>
          <w:tab/>
        </w:r>
        <w:r>
          <w:rPr>
            <w:rFonts w:ascii="Palatino Linotype" w:eastAsia="Times New Roman" w:hAnsi="Palatino Linotype" w:cs="Times New Roman"/>
            <w:sz w:val="18"/>
            <w:szCs w:val="18"/>
          </w:rPr>
          <w:tab/>
        </w:r>
      </w:ins>
      <w:ins w:id="619" w:author="patCain" w:date="2014-10-09T19:51:00Z">
        <w:r w:rsidR="00C25536" w:rsidRPr="00E558BB">
          <w:rPr>
            <w:rFonts w:ascii="Palatino Linotype" w:eastAsia="Times New Roman" w:hAnsi="Palatino Linotype" w:cs="Times New Roman"/>
            <w:sz w:val="18"/>
            <w:szCs w:val="18"/>
          </w:rPr>
          <w:t>&lt;xs:element maxOccurs="unbounded" name="tag"</w:t>
        </w:r>
      </w:ins>
      <w:ins w:id="620" w:author="patCain" w:date="2014-10-09T20:07:00Z">
        <w:r>
          <w:rPr>
            <w:rFonts w:ascii="Palatino Linotype" w:eastAsia="Times New Roman" w:hAnsi="Palatino Linotype" w:cs="Times New Roman"/>
            <w:sz w:val="18"/>
            <w:szCs w:val="18"/>
          </w:rPr>
          <w:t xml:space="preserve"> </w:t>
        </w:r>
      </w:ins>
      <w:ins w:id="621" w:author="patCain" w:date="2014-10-09T19:51:00Z">
        <w:r w:rsidR="00C25536" w:rsidRPr="00E558BB">
          <w:rPr>
            <w:rFonts w:ascii="Palatino Linotype" w:eastAsia="Times New Roman" w:hAnsi="Palatino Linotype" w:cs="Times New Roman"/>
            <w:sz w:val="18"/>
            <w:szCs w:val="18"/>
          </w:rPr>
          <w:t>type="apwgMarkings:apwg1Tags" xml:lang="en-US"</w:t>
        </w:r>
      </w:ins>
      <w:ins w:id="622" w:author="patCain" w:date="2014-10-09T20:07:00Z">
        <w:r>
          <w:rPr>
            <w:rFonts w:ascii="Palatino Linotype" w:eastAsia="Times New Roman" w:hAnsi="Palatino Linotype" w:cs="Times New Roman"/>
            <w:sz w:val="18"/>
            <w:szCs w:val="18"/>
          </w:rPr>
          <w:t>/</w:t>
        </w:r>
      </w:ins>
      <w:ins w:id="623" w:author="patCain" w:date="2014-10-09T19:51:00Z">
        <w:r w:rsidR="00C25536" w:rsidRPr="00E558BB">
          <w:rPr>
            <w:rFonts w:ascii="Palatino Linotype" w:eastAsia="Times New Roman" w:hAnsi="Palatino Linotype" w:cs="Times New Roman"/>
            <w:sz w:val="18"/>
            <w:szCs w:val="18"/>
          </w:rPr>
          <w:t>&gt;</w:t>
        </w:r>
      </w:ins>
    </w:p>
    <w:p w:rsidR="00C25536" w:rsidRPr="001B4FF6" w:rsidRDefault="00D83CC7" w:rsidP="009255F6">
      <w:pPr>
        <w:spacing w:after="0" w:line="240" w:lineRule="auto"/>
        <w:rPr>
          <w:ins w:id="624" w:author="patCain" w:date="2014-10-09T19:51:00Z"/>
          <w:rFonts w:ascii="Palatino Linotype" w:eastAsia="Times New Roman" w:hAnsi="Palatino Linotype" w:cs="Times New Roman"/>
          <w:sz w:val="18"/>
          <w:szCs w:val="18"/>
        </w:rPr>
      </w:pPr>
      <w:ins w:id="625" w:author="patCain" w:date="2014-10-09T20:09:00Z">
        <w:r>
          <w:rPr>
            <w:rFonts w:ascii="Palatino Linotype" w:eastAsia="Times New Roman" w:hAnsi="Palatino Linotype" w:cs="Times New Roman"/>
            <w:sz w:val="18"/>
            <w:szCs w:val="18"/>
          </w:rPr>
          <w:tab/>
        </w:r>
        <w:r>
          <w:rPr>
            <w:rFonts w:ascii="Palatino Linotype" w:eastAsia="Times New Roman" w:hAnsi="Palatino Linotype" w:cs="Times New Roman"/>
            <w:sz w:val="18"/>
            <w:szCs w:val="18"/>
          </w:rPr>
          <w:tab/>
        </w:r>
      </w:ins>
      <w:ins w:id="626" w:author="patCain" w:date="2014-10-09T19:51:00Z">
        <w:r w:rsidR="00C25536" w:rsidRPr="00E558BB">
          <w:rPr>
            <w:rFonts w:ascii="Palatino Linotype" w:eastAsia="Times New Roman" w:hAnsi="Palatino Linotype" w:cs="Times New Roman"/>
            <w:sz w:val="18"/>
            <w:szCs w:val="18"/>
          </w:rPr>
          <w:t>&lt;xs:element maxOccurs="unbounded" minOccurs="0" name="caveat"</w:t>
        </w:r>
      </w:ins>
      <w:ins w:id="627" w:author="patCain" w:date="2014-10-09T20:07:00Z">
        <w:r>
          <w:rPr>
            <w:rFonts w:ascii="Palatino Linotype" w:eastAsia="Times New Roman" w:hAnsi="Palatino Linotype" w:cs="Times New Roman"/>
            <w:sz w:val="18"/>
            <w:szCs w:val="18"/>
          </w:rPr>
          <w:t xml:space="preserve"> </w:t>
        </w:r>
      </w:ins>
      <w:ins w:id="628" w:author="patCain" w:date="2014-10-09T19:51:00Z">
        <w:r w:rsidR="00C25536" w:rsidRPr="001B4FF6">
          <w:rPr>
            <w:rFonts w:ascii="Palatino Linotype" w:eastAsia="Times New Roman" w:hAnsi="Palatino Linotype" w:cs="Times New Roman"/>
            <w:sz w:val="18"/>
            <w:szCs w:val="18"/>
          </w:rPr>
          <w:t>type="apwgMarkings:CaveatType"</w:t>
        </w:r>
        <w:r>
          <w:rPr>
            <w:rFonts w:ascii="Palatino Linotype" w:eastAsia="Times New Roman" w:hAnsi="Palatino Linotype" w:cs="Times New Roman"/>
            <w:sz w:val="18"/>
            <w:szCs w:val="18"/>
          </w:rPr>
          <w:t>/</w:t>
        </w:r>
        <w:r w:rsidR="00C25536" w:rsidRPr="001B4FF6">
          <w:rPr>
            <w:rFonts w:ascii="Palatino Linotype" w:eastAsia="Times New Roman" w:hAnsi="Palatino Linotype" w:cs="Times New Roman"/>
            <w:sz w:val="18"/>
            <w:szCs w:val="18"/>
          </w:rPr>
          <w:t>&gt;</w:t>
        </w:r>
      </w:ins>
    </w:p>
    <w:p w:rsidR="00C25536" w:rsidRPr="001B4FF6" w:rsidRDefault="00D83CC7" w:rsidP="009255F6">
      <w:pPr>
        <w:spacing w:after="0" w:line="240" w:lineRule="auto"/>
        <w:rPr>
          <w:ins w:id="629" w:author="patCain" w:date="2014-10-09T19:51:00Z"/>
          <w:rFonts w:ascii="Palatino Linotype" w:eastAsia="Times New Roman" w:hAnsi="Palatino Linotype" w:cs="Times New Roman"/>
          <w:sz w:val="18"/>
          <w:szCs w:val="18"/>
        </w:rPr>
      </w:pPr>
      <w:ins w:id="630" w:author="patCain" w:date="2014-10-09T20:09:00Z">
        <w:r>
          <w:rPr>
            <w:rFonts w:ascii="Palatino Linotype" w:eastAsia="Times New Roman" w:hAnsi="Palatino Linotype" w:cs="Times New Roman"/>
            <w:sz w:val="18"/>
            <w:szCs w:val="18"/>
          </w:rPr>
          <w:tab/>
        </w:r>
      </w:ins>
      <w:ins w:id="631" w:author="patCain" w:date="2014-10-09T19:51:00Z">
        <w:r w:rsidR="00C25536" w:rsidRPr="001B4FF6">
          <w:rPr>
            <w:rFonts w:ascii="Palatino Linotype" w:eastAsia="Times New Roman" w:hAnsi="Palatino Linotype" w:cs="Times New Roman"/>
            <w:sz w:val="18"/>
            <w:szCs w:val="18"/>
          </w:rPr>
          <w:t>&lt;/xs:sequence&gt;</w:t>
        </w:r>
      </w:ins>
    </w:p>
    <w:p w:rsidR="00C25536" w:rsidRPr="001B4FF6" w:rsidRDefault="00D83CC7" w:rsidP="009255F6">
      <w:pPr>
        <w:spacing w:after="0" w:line="240" w:lineRule="auto"/>
        <w:rPr>
          <w:ins w:id="632" w:author="patCain" w:date="2014-10-09T19:51:00Z"/>
          <w:rFonts w:ascii="Palatino Linotype" w:eastAsia="Times New Roman" w:hAnsi="Palatino Linotype" w:cs="Times New Roman"/>
          <w:sz w:val="18"/>
          <w:szCs w:val="18"/>
        </w:rPr>
      </w:pPr>
      <w:ins w:id="633" w:author="patCain" w:date="2014-10-09T20:10:00Z">
        <w:r>
          <w:rPr>
            <w:rFonts w:ascii="Palatino Linotype" w:eastAsia="Times New Roman" w:hAnsi="Palatino Linotype" w:cs="Times New Roman"/>
            <w:sz w:val="18"/>
            <w:szCs w:val="18"/>
          </w:rPr>
          <w:tab/>
        </w:r>
      </w:ins>
      <w:ins w:id="634" w:author="patCain" w:date="2014-10-09T19:51:00Z">
        <w:r w:rsidR="00C25536" w:rsidRPr="001B4FF6">
          <w:rPr>
            <w:rFonts w:ascii="Palatino Linotype" w:eastAsia="Times New Roman" w:hAnsi="Palatino Linotype" w:cs="Times New Roman"/>
            <w:sz w:val="18"/>
            <w:szCs w:val="18"/>
          </w:rPr>
          <w:t>&lt;xs:attribute default="1.0" name="version" type="xs:string"&gt;&lt;/xs:attribute&gt;</w:t>
        </w:r>
      </w:ins>
    </w:p>
    <w:p w:rsidR="00C25536" w:rsidRPr="001B4FF6" w:rsidRDefault="00D83CC7" w:rsidP="009255F6">
      <w:pPr>
        <w:spacing w:after="0" w:line="240" w:lineRule="auto"/>
        <w:rPr>
          <w:ins w:id="635" w:author="patCain" w:date="2014-10-09T19:51:00Z"/>
          <w:rFonts w:ascii="Palatino Linotype" w:eastAsia="Times New Roman" w:hAnsi="Palatino Linotype" w:cs="Times New Roman"/>
          <w:sz w:val="18"/>
          <w:szCs w:val="18"/>
        </w:rPr>
      </w:pPr>
      <w:ins w:id="636" w:author="patCain" w:date="2014-10-09T20:10:00Z">
        <w:r>
          <w:rPr>
            <w:rFonts w:ascii="Palatino Linotype" w:eastAsia="Times New Roman" w:hAnsi="Palatino Linotype" w:cs="Times New Roman"/>
            <w:sz w:val="18"/>
            <w:szCs w:val="18"/>
          </w:rPr>
          <w:tab/>
        </w:r>
      </w:ins>
      <w:ins w:id="637" w:author="patCain" w:date="2014-10-09T19:51:00Z">
        <w:r w:rsidR="00C25536" w:rsidRPr="001B4FF6">
          <w:rPr>
            <w:rFonts w:ascii="Palatino Linotype" w:eastAsia="Times New Roman" w:hAnsi="Palatino Linotype" w:cs="Times New Roman"/>
            <w:sz w:val="18"/>
            <w:szCs w:val="18"/>
          </w:rPr>
          <w:t>&lt;/xs:extension&gt;</w:t>
        </w:r>
      </w:ins>
    </w:p>
    <w:p w:rsidR="00C25536" w:rsidRPr="001B4FF6" w:rsidRDefault="00D83CC7" w:rsidP="009255F6">
      <w:pPr>
        <w:spacing w:after="0" w:line="240" w:lineRule="auto"/>
        <w:rPr>
          <w:ins w:id="638" w:author="patCain" w:date="2014-10-09T19:51:00Z"/>
          <w:rFonts w:ascii="Palatino Linotype" w:eastAsia="Times New Roman" w:hAnsi="Palatino Linotype" w:cs="Times New Roman"/>
          <w:sz w:val="18"/>
          <w:szCs w:val="18"/>
        </w:rPr>
      </w:pPr>
      <w:ins w:id="639" w:author="patCain" w:date="2014-10-09T20:10:00Z">
        <w:r>
          <w:rPr>
            <w:rFonts w:ascii="Palatino Linotype" w:eastAsia="Times New Roman" w:hAnsi="Palatino Linotype" w:cs="Times New Roman"/>
            <w:sz w:val="18"/>
            <w:szCs w:val="18"/>
          </w:rPr>
          <w:tab/>
        </w:r>
      </w:ins>
      <w:ins w:id="640" w:author="patCain" w:date="2014-10-09T19:51:00Z">
        <w:r w:rsidR="00C25536" w:rsidRPr="001B4FF6">
          <w:rPr>
            <w:rFonts w:ascii="Palatino Linotype" w:eastAsia="Times New Roman" w:hAnsi="Palatino Linotype" w:cs="Times New Roman"/>
            <w:sz w:val="18"/>
            <w:szCs w:val="18"/>
          </w:rPr>
          <w:t>&lt;/xs:complexContent&gt;</w:t>
        </w:r>
      </w:ins>
    </w:p>
    <w:p w:rsidR="00C25536" w:rsidRPr="001B4FF6" w:rsidRDefault="00C25536" w:rsidP="009255F6">
      <w:pPr>
        <w:spacing w:after="0" w:line="240" w:lineRule="auto"/>
        <w:rPr>
          <w:ins w:id="641" w:author="patCain" w:date="2014-10-09T19:51:00Z"/>
          <w:rFonts w:ascii="Palatino Linotype" w:eastAsia="Times New Roman" w:hAnsi="Palatino Linotype" w:cs="Times New Roman"/>
          <w:sz w:val="18"/>
          <w:szCs w:val="18"/>
        </w:rPr>
      </w:pPr>
      <w:ins w:id="642" w:author="patCain" w:date="2014-10-09T19:51:00Z">
        <w:r w:rsidRPr="001B4FF6">
          <w:rPr>
            <w:rFonts w:ascii="Palatino Linotype" w:eastAsia="Times New Roman" w:hAnsi="Palatino Linotype" w:cs="Times New Roman"/>
            <w:sz w:val="18"/>
            <w:szCs w:val="18"/>
          </w:rPr>
          <w:t>&lt;/xs:complexType&gt;</w:t>
        </w:r>
      </w:ins>
    </w:p>
    <w:p w:rsidR="00D83CC7" w:rsidRPr="00D83CC7" w:rsidRDefault="00D83CC7" w:rsidP="00D83CC7">
      <w:pPr>
        <w:spacing w:after="0" w:line="240" w:lineRule="auto"/>
        <w:rPr>
          <w:ins w:id="643" w:author="patCain" w:date="2014-10-09T20:11:00Z"/>
          <w:rFonts w:ascii="Times New Roman" w:eastAsia="Times New Roman" w:hAnsi="Times New Roman" w:cs="Times New Roman"/>
          <w:sz w:val="18"/>
          <w:szCs w:val="18"/>
          <w:rPrChange w:id="644" w:author="patCain" w:date="2014-10-09T20:11:00Z">
            <w:rPr>
              <w:ins w:id="645" w:author="patCain" w:date="2014-10-09T20:11:00Z"/>
              <w:rFonts w:ascii="Times New Roman" w:eastAsia="Times New Roman" w:hAnsi="Times New Roman" w:cs="Times New Roman"/>
              <w:szCs w:val="24"/>
            </w:rPr>
          </w:rPrChange>
        </w:rPr>
      </w:pPr>
      <w:ins w:id="646" w:author="patCain" w:date="2014-10-09T20:11:00Z">
        <w:r w:rsidRPr="00D83CC7">
          <w:rPr>
            <w:rFonts w:ascii="Times New Roman" w:eastAsia="Times New Roman" w:hAnsi="Times New Roman" w:cs="Times New Roman"/>
            <w:sz w:val="18"/>
            <w:szCs w:val="18"/>
            <w:rPrChange w:id="647" w:author="patCain" w:date="2014-10-09T20:11:00Z">
              <w:rPr>
                <w:rFonts w:ascii="Times New Roman" w:eastAsia="Times New Roman" w:hAnsi="Times New Roman" w:cs="Times New Roman"/>
                <w:szCs w:val="24"/>
              </w:rPr>
            </w:rPrChange>
          </w:rPr>
          <w:t>&lt;xs:complexType name="MLStringType"&gt;</w:t>
        </w:r>
      </w:ins>
    </w:p>
    <w:p w:rsidR="00D83CC7" w:rsidRPr="00D83CC7" w:rsidRDefault="00D83CC7" w:rsidP="00D83CC7">
      <w:pPr>
        <w:spacing w:after="0" w:line="240" w:lineRule="auto"/>
        <w:rPr>
          <w:ins w:id="648" w:author="patCain" w:date="2014-10-09T20:11:00Z"/>
          <w:rFonts w:ascii="Times New Roman" w:eastAsia="Times New Roman" w:hAnsi="Times New Roman" w:cs="Times New Roman"/>
          <w:sz w:val="18"/>
          <w:szCs w:val="18"/>
          <w:rPrChange w:id="649" w:author="patCain" w:date="2014-10-09T20:11:00Z">
            <w:rPr>
              <w:ins w:id="650" w:author="patCain" w:date="2014-10-09T20:11:00Z"/>
              <w:rFonts w:ascii="Times New Roman" w:eastAsia="Times New Roman" w:hAnsi="Times New Roman" w:cs="Times New Roman"/>
              <w:szCs w:val="24"/>
            </w:rPr>
          </w:rPrChange>
        </w:rPr>
      </w:pPr>
      <w:ins w:id="651" w:author="patCain" w:date="2014-10-09T20:11:00Z">
        <w:r w:rsidRPr="00D83CC7">
          <w:rPr>
            <w:rFonts w:ascii="Times New Roman" w:eastAsia="Times New Roman" w:hAnsi="Times New Roman" w:cs="Times New Roman"/>
            <w:sz w:val="18"/>
            <w:szCs w:val="18"/>
            <w:rPrChange w:id="652" w:author="patCain" w:date="2014-10-09T20:11:00Z">
              <w:rPr>
                <w:rFonts w:ascii="Times New Roman" w:eastAsia="Times New Roman" w:hAnsi="Times New Roman" w:cs="Times New Roman"/>
                <w:szCs w:val="24"/>
              </w:rPr>
            </w:rPrChange>
          </w:rPr>
          <w:t>&lt;xs:simpleContent&gt;</w:t>
        </w:r>
      </w:ins>
    </w:p>
    <w:p w:rsidR="00D83CC7" w:rsidRPr="00D83CC7" w:rsidRDefault="00D83CC7" w:rsidP="00D83CC7">
      <w:pPr>
        <w:spacing w:after="0" w:line="240" w:lineRule="auto"/>
        <w:rPr>
          <w:ins w:id="653" w:author="patCain" w:date="2014-10-09T20:11:00Z"/>
          <w:rFonts w:ascii="Times New Roman" w:eastAsia="Times New Roman" w:hAnsi="Times New Roman" w:cs="Times New Roman"/>
          <w:sz w:val="18"/>
          <w:szCs w:val="18"/>
          <w:rPrChange w:id="654" w:author="patCain" w:date="2014-10-09T20:11:00Z">
            <w:rPr>
              <w:ins w:id="655" w:author="patCain" w:date="2014-10-09T20:11:00Z"/>
              <w:rFonts w:ascii="Times New Roman" w:eastAsia="Times New Roman" w:hAnsi="Times New Roman" w:cs="Times New Roman"/>
              <w:szCs w:val="24"/>
            </w:rPr>
          </w:rPrChange>
        </w:rPr>
      </w:pPr>
      <w:ins w:id="656" w:author="patCain" w:date="2014-10-09T20:11:00Z">
        <w:r w:rsidRPr="00D83CC7">
          <w:rPr>
            <w:rFonts w:ascii="Times New Roman" w:eastAsia="Times New Roman" w:hAnsi="Times New Roman" w:cs="Times New Roman"/>
            <w:sz w:val="18"/>
            <w:szCs w:val="18"/>
            <w:rPrChange w:id="657" w:author="patCain" w:date="2014-10-09T20:11:00Z">
              <w:rPr>
                <w:rFonts w:ascii="Times New Roman" w:eastAsia="Times New Roman" w:hAnsi="Times New Roman" w:cs="Times New Roman"/>
                <w:szCs w:val="24"/>
              </w:rPr>
            </w:rPrChange>
          </w:rPr>
          <w:t>&lt;xs:extension base="xs:string"&gt;</w:t>
        </w:r>
      </w:ins>
    </w:p>
    <w:p w:rsidR="00D83CC7" w:rsidRPr="00D83CC7" w:rsidRDefault="00D83CC7" w:rsidP="00D83CC7">
      <w:pPr>
        <w:spacing w:after="0" w:line="240" w:lineRule="auto"/>
        <w:rPr>
          <w:ins w:id="658" w:author="patCain" w:date="2014-10-09T20:11:00Z"/>
          <w:rFonts w:ascii="Times New Roman" w:eastAsia="Times New Roman" w:hAnsi="Times New Roman" w:cs="Times New Roman"/>
          <w:sz w:val="18"/>
          <w:szCs w:val="18"/>
          <w:rPrChange w:id="659" w:author="patCain" w:date="2014-10-09T20:11:00Z">
            <w:rPr>
              <w:ins w:id="660" w:author="patCain" w:date="2014-10-09T20:11:00Z"/>
              <w:rFonts w:ascii="Times New Roman" w:eastAsia="Times New Roman" w:hAnsi="Times New Roman" w:cs="Times New Roman"/>
              <w:szCs w:val="24"/>
            </w:rPr>
          </w:rPrChange>
        </w:rPr>
      </w:pPr>
      <w:ins w:id="661" w:author="patCain" w:date="2014-10-09T20:11:00Z">
        <w:r w:rsidRPr="00D83CC7">
          <w:rPr>
            <w:rFonts w:ascii="Times New Roman" w:eastAsia="Times New Roman" w:hAnsi="Times New Roman" w:cs="Times New Roman"/>
            <w:sz w:val="18"/>
            <w:szCs w:val="18"/>
            <w:rPrChange w:id="662" w:author="patCain" w:date="2014-10-09T20:11:00Z">
              <w:rPr>
                <w:rFonts w:ascii="Times New Roman" w:eastAsia="Times New Roman" w:hAnsi="Times New Roman" w:cs="Times New Roman"/>
                <w:szCs w:val="24"/>
              </w:rPr>
            </w:rPrChange>
          </w:rPr>
          <w:t>&lt;xs:attribute default="en-US" name="lang" type="xs:language"</w:t>
        </w:r>
      </w:ins>
    </w:p>
    <w:p w:rsidR="00D83CC7" w:rsidRPr="00D83CC7" w:rsidRDefault="00D83CC7" w:rsidP="00D83CC7">
      <w:pPr>
        <w:spacing w:after="0" w:line="240" w:lineRule="auto"/>
        <w:rPr>
          <w:ins w:id="663" w:author="patCain" w:date="2014-10-09T20:11:00Z"/>
          <w:rFonts w:ascii="Times New Roman" w:eastAsia="Times New Roman" w:hAnsi="Times New Roman" w:cs="Times New Roman"/>
          <w:sz w:val="18"/>
          <w:szCs w:val="18"/>
          <w:rPrChange w:id="664" w:author="patCain" w:date="2014-10-09T20:11:00Z">
            <w:rPr>
              <w:ins w:id="665" w:author="patCain" w:date="2014-10-09T20:11:00Z"/>
              <w:rFonts w:ascii="Times New Roman" w:eastAsia="Times New Roman" w:hAnsi="Times New Roman" w:cs="Times New Roman"/>
              <w:szCs w:val="24"/>
            </w:rPr>
          </w:rPrChange>
        </w:rPr>
      </w:pPr>
      <w:ins w:id="666" w:author="patCain" w:date="2014-10-09T20:11:00Z">
        <w:r w:rsidRPr="00D83CC7">
          <w:rPr>
            <w:rFonts w:ascii="Times New Roman" w:eastAsia="Times New Roman" w:hAnsi="Times New Roman" w:cs="Times New Roman"/>
            <w:sz w:val="18"/>
            <w:szCs w:val="18"/>
            <w:rPrChange w:id="667" w:author="patCain" w:date="2014-10-09T20:11:00Z">
              <w:rPr>
                <w:rFonts w:ascii="Times New Roman" w:eastAsia="Times New Roman" w:hAnsi="Times New Roman" w:cs="Times New Roman"/>
                <w:szCs w:val="24"/>
              </w:rPr>
            </w:rPrChange>
          </w:rPr>
          <w:t>use="optional"&gt;&lt;/xs:attribute&gt;</w:t>
        </w:r>
      </w:ins>
    </w:p>
    <w:p w:rsidR="00D83CC7" w:rsidRPr="00D83CC7" w:rsidRDefault="00D83CC7" w:rsidP="00D83CC7">
      <w:pPr>
        <w:spacing w:after="0" w:line="240" w:lineRule="auto"/>
        <w:rPr>
          <w:ins w:id="668" w:author="patCain" w:date="2014-10-09T20:11:00Z"/>
          <w:rFonts w:ascii="Times New Roman" w:eastAsia="Times New Roman" w:hAnsi="Times New Roman" w:cs="Times New Roman"/>
          <w:sz w:val="18"/>
          <w:szCs w:val="18"/>
          <w:rPrChange w:id="669" w:author="patCain" w:date="2014-10-09T20:11:00Z">
            <w:rPr>
              <w:ins w:id="670" w:author="patCain" w:date="2014-10-09T20:11:00Z"/>
              <w:rFonts w:ascii="Times New Roman" w:eastAsia="Times New Roman" w:hAnsi="Times New Roman" w:cs="Times New Roman"/>
              <w:szCs w:val="24"/>
            </w:rPr>
          </w:rPrChange>
        </w:rPr>
      </w:pPr>
      <w:ins w:id="671" w:author="patCain" w:date="2014-10-09T20:11:00Z">
        <w:r w:rsidRPr="00D83CC7">
          <w:rPr>
            <w:rFonts w:ascii="Times New Roman" w:eastAsia="Times New Roman" w:hAnsi="Times New Roman" w:cs="Times New Roman"/>
            <w:sz w:val="18"/>
            <w:szCs w:val="18"/>
            <w:rPrChange w:id="672" w:author="patCain" w:date="2014-10-09T20:11:00Z">
              <w:rPr>
                <w:rFonts w:ascii="Times New Roman" w:eastAsia="Times New Roman" w:hAnsi="Times New Roman" w:cs="Times New Roman"/>
                <w:szCs w:val="24"/>
              </w:rPr>
            </w:rPrChange>
          </w:rPr>
          <w:t>&lt;/xs:extension&gt;</w:t>
        </w:r>
      </w:ins>
    </w:p>
    <w:p w:rsidR="00D83CC7" w:rsidRPr="00D83CC7" w:rsidRDefault="00D83CC7" w:rsidP="00D83CC7">
      <w:pPr>
        <w:spacing w:after="0" w:line="240" w:lineRule="auto"/>
        <w:rPr>
          <w:ins w:id="673" w:author="patCain" w:date="2014-10-09T20:11:00Z"/>
          <w:rFonts w:ascii="Times New Roman" w:eastAsia="Times New Roman" w:hAnsi="Times New Roman" w:cs="Times New Roman"/>
          <w:sz w:val="18"/>
          <w:szCs w:val="18"/>
          <w:rPrChange w:id="674" w:author="patCain" w:date="2014-10-09T20:11:00Z">
            <w:rPr>
              <w:ins w:id="675" w:author="patCain" w:date="2014-10-09T20:11:00Z"/>
              <w:rFonts w:ascii="Times New Roman" w:eastAsia="Times New Roman" w:hAnsi="Times New Roman" w:cs="Times New Roman"/>
              <w:szCs w:val="24"/>
            </w:rPr>
          </w:rPrChange>
        </w:rPr>
      </w:pPr>
      <w:ins w:id="676" w:author="patCain" w:date="2014-10-09T20:11:00Z">
        <w:r w:rsidRPr="00D83CC7">
          <w:rPr>
            <w:rFonts w:ascii="Times New Roman" w:eastAsia="Times New Roman" w:hAnsi="Times New Roman" w:cs="Times New Roman"/>
            <w:sz w:val="18"/>
            <w:szCs w:val="18"/>
            <w:rPrChange w:id="677" w:author="patCain" w:date="2014-10-09T20:11:00Z">
              <w:rPr>
                <w:rFonts w:ascii="Times New Roman" w:eastAsia="Times New Roman" w:hAnsi="Times New Roman" w:cs="Times New Roman"/>
                <w:szCs w:val="24"/>
              </w:rPr>
            </w:rPrChange>
          </w:rPr>
          <w:t>&lt;/xs:simpleContent&gt;</w:t>
        </w:r>
      </w:ins>
    </w:p>
    <w:p w:rsidR="00D83CC7" w:rsidRPr="00D83CC7" w:rsidRDefault="00D83CC7" w:rsidP="00D83CC7">
      <w:pPr>
        <w:spacing w:after="0" w:line="240" w:lineRule="auto"/>
        <w:rPr>
          <w:ins w:id="678" w:author="patCain" w:date="2014-10-09T20:11:00Z"/>
          <w:rFonts w:ascii="Times New Roman" w:eastAsia="Times New Roman" w:hAnsi="Times New Roman" w:cs="Times New Roman"/>
          <w:sz w:val="18"/>
          <w:szCs w:val="18"/>
          <w:rPrChange w:id="679" w:author="patCain" w:date="2014-10-09T20:11:00Z">
            <w:rPr>
              <w:ins w:id="680" w:author="patCain" w:date="2014-10-09T20:11:00Z"/>
              <w:rFonts w:ascii="Times New Roman" w:eastAsia="Times New Roman" w:hAnsi="Times New Roman" w:cs="Times New Roman"/>
              <w:szCs w:val="24"/>
            </w:rPr>
          </w:rPrChange>
        </w:rPr>
      </w:pPr>
      <w:ins w:id="681" w:author="patCain" w:date="2014-10-09T20:11:00Z">
        <w:r w:rsidRPr="00D83CC7">
          <w:rPr>
            <w:rFonts w:ascii="Times New Roman" w:eastAsia="Times New Roman" w:hAnsi="Times New Roman" w:cs="Times New Roman"/>
            <w:sz w:val="18"/>
            <w:szCs w:val="18"/>
            <w:rPrChange w:id="682" w:author="patCain" w:date="2014-10-09T20:11:00Z">
              <w:rPr>
                <w:rFonts w:ascii="Times New Roman" w:eastAsia="Times New Roman" w:hAnsi="Times New Roman" w:cs="Times New Roman"/>
                <w:szCs w:val="24"/>
              </w:rPr>
            </w:rPrChange>
          </w:rPr>
          <w:t>&lt;/xs:complexType&gt;</w:t>
        </w:r>
      </w:ins>
    </w:p>
    <w:p w:rsidR="00D83CC7" w:rsidRPr="00D83CC7" w:rsidRDefault="00D83CC7" w:rsidP="00D83CC7">
      <w:pPr>
        <w:spacing w:after="0" w:line="240" w:lineRule="auto"/>
        <w:rPr>
          <w:ins w:id="683" w:author="patCain" w:date="2014-10-09T20:11:00Z"/>
          <w:rFonts w:ascii="Times New Roman" w:eastAsia="Times New Roman" w:hAnsi="Times New Roman" w:cs="Times New Roman"/>
          <w:sz w:val="18"/>
          <w:szCs w:val="18"/>
          <w:rPrChange w:id="684" w:author="patCain" w:date="2014-10-09T20:11:00Z">
            <w:rPr>
              <w:ins w:id="685" w:author="patCain" w:date="2014-10-09T20:11:00Z"/>
              <w:rFonts w:ascii="Times New Roman" w:eastAsia="Times New Roman" w:hAnsi="Times New Roman" w:cs="Times New Roman"/>
              <w:szCs w:val="24"/>
            </w:rPr>
          </w:rPrChange>
        </w:rPr>
      </w:pPr>
    </w:p>
    <w:p w:rsidR="00D83CC7" w:rsidRPr="00D83CC7" w:rsidRDefault="00D83CC7" w:rsidP="00D83CC7">
      <w:pPr>
        <w:spacing w:after="0" w:line="240" w:lineRule="auto"/>
        <w:rPr>
          <w:ins w:id="686" w:author="patCain" w:date="2014-10-09T20:11:00Z"/>
          <w:rFonts w:ascii="Times New Roman" w:eastAsia="Times New Roman" w:hAnsi="Times New Roman" w:cs="Times New Roman"/>
          <w:sz w:val="18"/>
          <w:szCs w:val="18"/>
          <w:rPrChange w:id="687" w:author="patCain" w:date="2014-10-09T20:11:00Z">
            <w:rPr>
              <w:ins w:id="688" w:author="patCain" w:date="2014-10-09T20:11:00Z"/>
              <w:rFonts w:ascii="Times New Roman" w:eastAsia="Times New Roman" w:hAnsi="Times New Roman" w:cs="Times New Roman"/>
              <w:szCs w:val="24"/>
            </w:rPr>
          </w:rPrChange>
        </w:rPr>
      </w:pPr>
      <w:ins w:id="689" w:author="patCain" w:date="2014-10-09T20:11:00Z">
        <w:r w:rsidRPr="00D83CC7">
          <w:rPr>
            <w:rFonts w:ascii="Times New Roman" w:eastAsia="Times New Roman" w:hAnsi="Times New Roman" w:cs="Times New Roman"/>
            <w:sz w:val="18"/>
            <w:szCs w:val="18"/>
            <w:rPrChange w:id="690" w:author="patCain" w:date="2014-10-09T20:11:00Z">
              <w:rPr>
                <w:rFonts w:ascii="Times New Roman" w:eastAsia="Times New Roman" w:hAnsi="Times New Roman" w:cs="Times New Roman"/>
                <w:szCs w:val="24"/>
              </w:rPr>
            </w:rPrChange>
          </w:rPr>
          <w:t>&lt;xs:complexType name="CaveatType"&gt;</w:t>
        </w:r>
      </w:ins>
    </w:p>
    <w:p w:rsidR="00D83CC7" w:rsidRPr="00D83CC7" w:rsidRDefault="00D83CC7" w:rsidP="00D83CC7">
      <w:pPr>
        <w:spacing w:after="0" w:line="240" w:lineRule="auto"/>
        <w:rPr>
          <w:ins w:id="691" w:author="patCain" w:date="2014-10-09T20:11:00Z"/>
          <w:rFonts w:ascii="Times New Roman" w:eastAsia="Times New Roman" w:hAnsi="Times New Roman" w:cs="Times New Roman"/>
          <w:sz w:val="18"/>
          <w:szCs w:val="18"/>
          <w:rPrChange w:id="692" w:author="patCain" w:date="2014-10-09T20:11:00Z">
            <w:rPr>
              <w:ins w:id="693" w:author="patCain" w:date="2014-10-09T20:11:00Z"/>
              <w:rFonts w:ascii="Times New Roman" w:eastAsia="Times New Roman" w:hAnsi="Times New Roman" w:cs="Times New Roman"/>
              <w:szCs w:val="24"/>
            </w:rPr>
          </w:rPrChange>
        </w:rPr>
      </w:pPr>
      <w:ins w:id="694" w:author="patCain" w:date="2014-10-09T20:11:00Z">
        <w:r w:rsidRPr="00D83CC7">
          <w:rPr>
            <w:rFonts w:ascii="Times New Roman" w:eastAsia="Times New Roman" w:hAnsi="Times New Roman" w:cs="Times New Roman"/>
            <w:sz w:val="18"/>
            <w:szCs w:val="18"/>
            <w:rPrChange w:id="695" w:author="patCain" w:date="2014-10-09T20:11:00Z">
              <w:rPr>
                <w:rFonts w:ascii="Times New Roman" w:eastAsia="Times New Roman" w:hAnsi="Times New Roman" w:cs="Times New Roman"/>
                <w:szCs w:val="24"/>
              </w:rPr>
            </w:rPrChange>
          </w:rPr>
          <w:t>&lt;xs:simpleContent&gt;</w:t>
        </w:r>
      </w:ins>
    </w:p>
    <w:p w:rsidR="00D83CC7" w:rsidRPr="00D83CC7" w:rsidRDefault="00D83CC7" w:rsidP="00D83CC7">
      <w:pPr>
        <w:spacing w:after="0" w:line="240" w:lineRule="auto"/>
        <w:rPr>
          <w:ins w:id="696" w:author="patCain" w:date="2014-10-09T20:11:00Z"/>
          <w:rFonts w:ascii="Times New Roman" w:eastAsia="Times New Roman" w:hAnsi="Times New Roman" w:cs="Times New Roman"/>
          <w:sz w:val="18"/>
          <w:szCs w:val="18"/>
          <w:rPrChange w:id="697" w:author="patCain" w:date="2014-10-09T20:11:00Z">
            <w:rPr>
              <w:ins w:id="698" w:author="patCain" w:date="2014-10-09T20:11:00Z"/>
              <w:rFonts w:ascii="Times New Roman" w:eastAsia="Times New Roman" w:hAnsi="Times New Roman" w:cs="Times New Roman"/>
              <w:szCs w:val="24"/>
            </w:rPr>
          </w:rPrChange>
        </w:rPr>
      </w:pPr>
      <w:ins w:id="699" w:author="patCain" w:date="2014-10-09T20:11:00Z">
        <w:r w:rsidRPr="00D83CC7">
          <w:rPr>
            <w:rFonts w:ascii="Times New Roman" w:eastAsia="Times New Roman" w:hAnsi="Times New Roman" w:cs="Times New Roman"/>
            <w:sz w:val="18"/>
            <w:szCs w:val="18"/>
            <w:rPrChange w:id="700" w:author="patCain" w:date="2014-10-09T20:11:00Z">
              <w:rPr>
                <w:rFonts w:ascii="Times New Roman" w:eastAsia="Times New Roman" w:hAnsi="Times New Roman" w:cs="Times New Roman"/>
                <w:szCs w:val="24"/>
              </w:rPr>
            </w:rPrChange>
          </w:rPr>
          <w:t>&lt;xs:extension base="xs:string"&gt;</w:t>
        </w:r>
      </w:ins>
    </w:p>
    <w:p w:rsidR="00D83CC7" w:rsidRPr="00D83CC7" w:rsidRDefault="00D83CC7" w:rsidP="00D83CC7">
      <w:pPr>
        <w:spacing w:after="0" w:line="240" w:lineRule="auto"/>
        <w:rPr>
          <w:ins w:id="701" w:author="patCain" w:date="2014-10-09T20:11:00Z"/>
          <w:rFonts w:ascii="Times New Roman" w:eastAsia="Times New Roman" w:hAnsi="Times New Roman" w:cs="Times New Roman"/>
          <w:sz w:val="18"/>
          <w:szCs w:val="18"/>
          <w:rPrChange w:id="702" w:author="patCain" w:date="2014-10-09T20:11:00Z">
            <w:rPr>
              <w:ins w:id="703" w:author="patCain" w:date="2014-10-09T20:11:00Z"/>
              <w:rFonts w:ascii="Times New Roman" w:eastAsia="Times New Roman" w:hAnsi="Times New Roman" w:cs="Times New Roman"/>
              <w:szCs w:val="24"/>
            </w:rPr>
          </w:rPrChange>
        </w:rPr>
      </w:pPr>
      <w:ins w:id="704" w:author="patCain" w:date="2014-10-09T20:11:00Z">
        <w:r w:rsidRPr="00D83CC7">
          <w:rPr>
            <w:rFonts w:ascii="Times New Roman" w:eastAsia="Times New Roman" w:hAnsi="Times New Roman" w:cs="Times New Roman"/>
            <w:sz w:val="18"/>
            <w:szCs w:val="18"/>
            <w:rPrChange w:id="705" w:author="patCain" w:date="2014-10-09T20:11:00Z">
              <w:rPr>
                <w:rFonts w:ascii="Times New Roman" w:eastAsia="Times New Roman" w:hAnsi="Times New Roman" w:cs="Times New Roman"/>
                <w:szCs w:val="24"/>
              </w:rPr>
            </w:rPrChange>
          </w:rPr>
          <w:t>&lt;xs:attribute default="en-US" name="lang" type="xs:language"</w:t>
        </w:r>
      </w:ins>
      <w:ins w:id="706" w:author="patCain" w:date="2014-10-10T10:29:00Z">
        <w:r w:rsidR="00605FAE">
          <w:rPr>
            <w:rFonts w:ascii="Times New Roman" w:eastAsia="Times New Roman" w:hAnsi="Times New Roman" w:cs="Times New Roman"/>
            <w:sz w:val="18"/>
            <w:szCs w:val="18"/>
          </w:rPr>
          <w:t xml:space="preserve"> </w:t>
        </w:r>
      </w:ins>
      <w:ins w:id="707" w:author="patCain" w:date="2014-10-09T20:11:00Z">
        <w:r w:rsidR="00605FAE" w:rsidRPr="00605FAE">
          <w:rPr>
            <w:rFonts w:ascii="Times New Roman" w:eastAsia="Times New Roman" w:hAnsi="Times New Roman" w:cs="Times New Roman"/>
            <w:sz w:val="18"/>
            <w:szCs w:val="18"/>
          </w:rPr>
          <w:t>use="optional"</w:t>
        </w:r>
        <w:r w:rsidRPr="00D83CC7">
          <w:rPr>
            <w:rFonts w:ascii="Times New Roman" w:eastAsia="Times New Roman" w:hAnsi="Times New Roman" w:cs="Times New Roman"/>
            <w:sz w:val="18"/>
            <w:szCs w:val="18"/>
            <w:rPrChange w:id="708" w:author="patCain" w:date="2014-10-09T20:11:00Z">
              <w:rPr>
                <w:rFonts w:ascii="Times New Roman" w:eastAsia="Times New Roman" w:hAnsi="Times New Roman" w:cs="Times New Roman"/>
                <w:szCs w:val="24"/>
              </w:rPr>
            </w:rPrChange>
          </w:rPr>
          <w:t>/</w:t>
        </w:r>
        <w:r w:rsidR="00605FAE" w:rsidRPr="00605FAE">
          <w:rPr>
            <w:rFonts w:ascii="Times New Roman" w:eastAsia="Times New Roman" w:hAnsi="Times New Roman" w:cs="Times New Roman"/>
            <w:sz w:val="18"/>
            <w:szCs w:val="18"/>
          </w:rPr>
          <w:t>&gt;</w:t>
        </w:r>
      </w:ins>
    </w:p>
    <w:p w:rsidR="00D83CC7" w:rsidRPr="00D83CC7" w:rsidRDefault="00D83CC7" w:rsidP="00D83CC7">
      <w:pPr>
        <w:spacing w:after="0" w:line="240" w:lineRule="auto"/>
        <w:rPr>
          <w:ins w:id="709" w:author="patCain" w:date="2014-10-09T20:11:00Z"/>
          <w:rFonts w:ascii="Times New Roman" w:eastAsia="Times New Roman" w:hAnsi="Times New Roman" w:cs="Times New Roman"/>
          <w:sz w:val="18"/>
          <w:szCs w:val="18"/>
          <w:rPrChange w:id="710" w:author="patCain" w:date="2014-10-09T20:11:00Z">
            <w:rPr>
              <w:ins w:id="711" w:author="patCain" w:date="2014-10-09T20:11:00Z"/>
              <w:rFonts w:ascii="Times New Roman" w:eastAsia="Times New Roman" w:hAnsi="Times New Roman" w:cs="Times New Roman"/>
              <w:szCs w:val="24"/>
            </w:rPr>
          </w:rPrChange>
        </w:rPr>
      </w:pPr>
      <w:ins w:id="712" w:author="patCain" w:date="2014-10-09T20:11:00Z">
        <w:r w:rsidRPr="00D83CC7">
          <w:rPr>
            <w:rFonts w:ascii="Times New Roman" w:eastAsia="Times New Roman" w:hAnsi="Times New Roman" w:cs="Times New Roman"/>
            <w:sz w:val="18"/>
            <w:szCs w:val="18"/>
            <w:rPrChange w:id="713" w:author="patCain" w:date="2014-10-09T20:11:00Z">
              <w:rPr>
                <w:rFonts w:ascii="Times New Roman" w:eastAsia="Times New Roman" w:hAnsi="Times New Roman" w:cs="Times New Roman"/>
                <w:szCs w:val="24"/>
              </w:rPr>
            </w:rPrChange>
          </w:rPr>
          <w:t>&lt;xs:attribute default="Do" name="shareWith"&gt;</w:t>
        </w:r>
      </w:ins>
    </w:p>
    <w:p w:rsidR="00D83CC7" w:rsidRPr="00D83CC7" w:rsidRDefault="00D83CC7" w:rsidP="00D83CC7">
      <w:pPr>
        <w:spacing w:after="0" w:line="240" w:lineRule="auto"/>
        <w:rPr>
          <w:ins w:id="714" w:author="patCain" w:date="2014-10-09T20:11:00Z"/>
          <w:rFonts w:ascii="Times New Roman" w:eastAsia="Times New Roman" w:hAnsi="Times New Roman" w:cs="Times New Roman"/>
          <w:sz w:val="18"/>
          <w:szCs w:val="18"/>
          <w:rPrChange w:id="715" w:author="patCain" w:date="2014-10-09T20:11:00Z">
            <w:rPr>
              <w:ins w:id="716" w:author="patCain" w:date="2014-10-09T20:11:00Z"/>
              <w:rFonts w:ascii="Times New Roman" w:eastAsia="Times New Roman" w:hAnsi="Times New Roman" w:cs="Times New Roman"/>
              <w:szCs w:val="24"/>
            </w:rPr>
          </w:rPrChange>
        </w:rPr>
      </w:pPr>
      <w:ins w:id="717" w:author="patCain" w:date="2014-10-09T20:11:00Z">
        <w:r w:rsidRPr="00D83CC7">
          <w:rPr>
            <w:rFonts w:ascii="Times New Roman" w:eastAsia="Times New Roman" w:hAnsi="Times New Roman" w:cs="Times New Roman"/>
            <w:sz w:val="18"/>
            <w:szCs w:val="18"/>
            <w:rPrChange w:id="718" w:author="patCain" w:date="2014-10-09T20:11:00Z">
              <w:rPr>
                <w:rFonts w:ascii="Times New Roman" w:eastAsia="Times New Roman" w:hAnsi="Times New Roman" w:cs="Times New Roman"/>
                <w:szCs w:val="24"/>
              </w:rPr>
            </w:rPrChange>
          </w:rPr>
          <w:t>&lt;xs:simpleType&gt;</w:t>
        </w:r>
      </w:ins>
    </w:p>
    <w:p w:rsidR="00D83CC7" w:rsidRPr="00D83CC7" w:rsidRDefault="00D83CC7" w:rsidP="00D83CC7">
      <w:pPr>
        <w:spacing w:after="0" w:line="240" w:lineRule="auto"/>
        <w:rPr>
          <w:ins w:id="719" w:author="patCain" w:date="2014-10-09T20:11:00Z"/>
          <w:rFonts w:ascii="Times New Roman" w:eastAsia="Times New Roman" w:hAnsi="Times New Roman" w:cs="Times New Roman"/>
          <w:sz w:val="18"/>
          <w:szCs w:val="18"/>
          <w:rPrChange w:id="720" w:author="patCain" w:date="2014-10-09T20:11:00Z">
            <w:rPr>
              <w:ins w:id="721" w:author="patCain" w:date="2014-10-09T20:11:00Z"/>
              <w:rFonts w:ascii="Times New Roman" w:eastAsia="Times New Roman" w:hAnsi="Times New Roman" w:cs="Times New Roman"/>
              <w:szCs w:val="24"/>
            </w:rPr>
          </w:rPrChange>
        </w:rPr>
      </w:pPr>
      <w:ins w:id="722" w:author="patCain" w:date="2014-10-09T20:11:00Z">
        <w:r w:rsidRPr="00D83CC7">
          <w:rPr>
            <w:rFonts w:ascii="Times New Roman" w:eastAsia="Times New Roman" w:hAnsi="Times New Roman" w:cs="Times New Roman"/>
            <w:sz w:val="18"/>
            <w:szCs w:val="18"/>
            <w:rPrChange w:id="723" w:author="patCain" w:date="2014-10-09T20:11:00Z">
              <w:rPr>
                <w:rFonts w:ascii="Times New Roman" w:eastAsia="Times New Roman" w:hAnsi="Times New Roman" w:cs="Times New Roman"/>
                <w:szCs w:val="24"/>
              </w:rPr>
            </w:rPrChange>
          </w:rPr>
          <w:t>&lt;xs:restriction base="xs:string"&gt;</w:t>
        </w:r>
      </w:ins>
    </w:p>
    <w:p w:rsidR="00D83CC7" w:rsidRPr="00D83CC7" w:rsidRDefault="00D83CC7" w:rsidP="00D83CC7">
      <w:pPr>
        <w:spacing w:after="0" w:line="240" w:lineRule="auto"/>
        <w:rPr>
          <w:ins w:id="724" w:author="patCain" w:date="2014-10-09T20:11:00Z"/>
          <w:rFonts w:ascii="Times New Roman" w:eastAsia="Times New Roman" w:hAnsi="Times New Roman" w:cs="Times New Roman"/>
          <w:sz w:val="18"/>
          <w:szCs w:val="18"/>
          <w:rPrChange w:id="725" w:author="patCain" w:date="2014-10-09T20:11:00Z">
            <w:rPr>
              <w:ins w:id="726" w:author="patCain" w:date="2014-10-09T20:11:00Z"/>
              <w:rFonts w:ascii="Times New Roman" w:eastAsia="Times New Roman" w:hAnsi="Times New Roman" w:cs="Times New Roman"/>
              <w:szCs w:val="24"/>
            </w:rPr>
          </w:rPrChange>
        </w:rPr>
      </w:pPr>
      <w:ins w:id="727" w:author="patCain" w:date="2014-10-09T20:11:00Z">
        <w:r w:rsidRPr="00D83CC7">
          <w:rPr>
            <w:rFonts w:ascii="Times New Roman" w:eastAsia="Times New Roman" w:hAnsi="Times New Roman" w:cs="Times New Roman"/>
            <w:sz w:val="18"/>
            <w:szCs w:val="18"/>
            <w:rPrChange w:id="728" w:author="patCain" w:date="2014-10-09T20:11:00Z">
              <w:rPr>
                <w:rFonts w:ascii="Times New Roman" w:eastAsia="Times New Roman" w:hAnsi="Times New Roman" w:cs="Times New Roman"/>
                <w:szCs w:val="24"/>
              </w:rPr>
            </w:rPrChange>
          </w:rPr>
          <w:t>&lt;xs:enumeration value="Do"&gt;&lt;/xs:enumeration&gt;</w:t>
        </w:r>
      </w:ins>
    </w:p>
    <w:p w:rsidR="00605FAE" w:rsidRPr="00D83CC7" w:rsidRDefault="00D83CC7" w:rsidP="00D83CC7">
      <w:pPr>
        <w:spacing w:after="0" w:line="240" w:lineRule="auto"/>
        <w:rPr>
          <w:ins w:id="729" w:author="patCain" w:date="2014-10-09T20:11:00Z"/>
          <w:rFonts w:ascii="Times New Roman" w:eastAsia="Times New Roman" w:hAnsi="Times New Roman" w:cs="Times New Roman"/>
          <w:sz w:val="18"/>
          <w:szCs w:val="18"/>
          <w:rPrChange w:id="730" w:author="patCain" w:date="2014-10-09T20:11:00Z">
            <w:rPr>
              <w:ins w:id="731" w:author="patCain" w:date="2014-10-09T20:11:00Z"/>
              <w:rFonts w:ascii="Times New Roman" w:eastAsia="Times New Roman" w:hAnsi="Times New Roman" w:cs="Times New Roman"/>
              <w:szCs w:val="24"/>
            </w:rPr>
          </w:rPrChange>
        </w:rPr>
      </w:pPr>
      <w:ins w:id="732" w:author="patCain" w:date="2014-10-09T20:11:00Z">
        <w:r w:rsidRPr="00D83CC7">
          <w:rPr>
            <w:rFonts w:ascii="Times New Roman" w:eastAsia="Times New Roman" w:hAnsi="Times New Roman" w:cs="Times New Roman"/>
            <w:sz w:val="18"/>
            <w:szCs w:val="18"/>
            <w:rPrChange w:id="733" w:author="patCain" w:date="2014-10-09T20:11:00Z">
              <w:rPr>
                <w:rFonts w:ascii="Times New Roman" w:eastAsia="Times New Roman" w:hAnsi="Times New Roman" w:cs="Times New Roman"/>
                <w:szCs w:val="24"/>
              </w:rPr>
            </w:rPrChange>
          </w:rPr>
          <w:t>&lt;xs:enumeration value="Do Not"&gt;&lt;/xs:enumeration&gt;</w:t>
        </w:r>
      </w:ins>
    </w:p>
    <w:p w:rsidR="00D83CC7" w:rsidRPr="00D83CC7" w:rsidRDefault="00D83CC7" w:rsidP="00D83CC7">
      <w:pPr>
        <w:spacing w:after="0" w:line="240" w:lineRule="auto"/>
        <w:rPr>
          <w:ins w:id="734" w:author="patCain" w:date="2014-10-09T20:11:00Z"/>
          <w:rFonts w:ascii="Times New Roman" w:eastAsia="Times New Roman" w:hAnsi="Times New Roman" w:cs="Times New Roman"/>
          <w:sz w:val="18"/>
          <w:szCs w:val="18"/>
          <w:rPrChange w:id="735" w:author="patCain" w:date="2014-10-09T20:11:00Z">
            <w:rPr>
              <w:ins w:id="736" w:author="patCain" w:date="2014-10-09T20:11:00Z"/>
              <w:rFonts w:ascii="Times New Roman" w:eastAsia="Times New Roman" w:hAnsi="Times New Roman" w:cs="Times New Roman"/>
              <w:szCs w:val="24"/>
            </w:rPr>
          </w:rPrChange>
        </w:rPr>
      </w:pPr>
      <w:ins w:id="737" w:author="patCain" w:date="2014-10-09T20:11:00Z">
        <w:r w:rsidRPr="00D83CC7">
          <w:rPr>
            <w:rFonts w:ascii="Times New Roman" w:eastAsia="Times New Roman" w:hAnsi="Times New Roman" w:cs="Times New Roman"/>
            <w:sz w:val="18"/>
            <w:szCs w:val="18"/>
            <w:rPrChange w:id="738" w:author="patCain" w:date="2014-10-09T20:11:00Z">
              <w:rPr>
                <w:rFonts w:ascii="Times New Roman" w:eastAsia="Times New Roman" w:hAnsi="Times New Roman" w:cs="Times New Roman"/>
                <w:szCs w:val="24"/>
              </w:rPr>
            </w:rPrChange>
          </w:rPr>
          <w:t>&lt;/xs:restriction&gt;</w:t>
        </w:r>
      </w:ins>
    </w:p>
    <w:p w:rsidR="00D83CC7" w:rsidRPr="00D83CC7" w:rsidRDefault="00D83CC7" w:rsidP="00D83CC7">
      <w:pPr>
        <w:spacing w:after="0" w:line="240" w:lineRule="auto"/>
        <w:rPr>
          <w:ins w:id="739" w:author="patCain" w:date="2014-10-09T20:11:00Z"/>
          <w:rFonts w:ascii="Times New Roman" w:eastAsia="Times New Roman" w:hAnsi="Times New Roman" w:cs="Times New Roman"/>
          <w:sz w:val="18"/>
          <w:szCs w:val="18"/>
          <w:rPrChange w:id="740" w:author="patCain" w:date="2014-10-09T20:11:00Z">
            <w:rPr>
              <w:ins w:id="741" w:author="patCain" w:date="2014-10-09T20:11:00Z"/>
              <w:rFonts w:ascii="Times New Roman" w:eastAsia="Times New Roman" w:hAnsi="Times New Roman" w:cs="Times New Roman"/>
              <w:szCs w:val="24"/>
            </w:rPr>
          </w:rPrChange>
        </w:rPr>
      </w:pPr>
      <w:ins w:id="742" w:author="patCain" w:date="2014-10-09T20:11:00Z">
        <w:r w:rsidRPr="00D83CC7">
          <w:rPr>
            <w:rFonts w:ascii="Times New Roman" w:eastAsia="Times New Roman" w:hAnsi="Times New Roman" w:cs="Times New Roman"/>
            <w:sz w:val="18"/>
            <w:szCs w:val="18"/>
            <w:rPrChange w:id="743" w:author="patCain" w:date="2014-10-09T20:11:00Z">
              <w:rPr>
                <w:rFonts w:ascii="Times New Roman" w:eastAsia="Times New Roman" w:hAnsi="Times New Roman" w:cs="Times New Roman"/>
                <w:szCs w:val="24"/>
              </w:rPr>
            </w:rPrChange>
          </w:rPr>
          <w:t>&lt;/xs:simpleType&gt;</w:t>
        </w:r>
      </w:ins>
    </w:p>
    <w:p w:rsidR="00605FAE" w:rsidRPr="00D83CC7" w:rsidRDefault="00D83CC7" w:rsidP="00D83CC7">
      <w:pPr>
        <w:spacing w:after="0" w:line="240" w:lineRule="auto"/>
        <w:rPr>
          <w:ins w:id="744" w:author="patCain" w:date="2014-10-09T20:11:00Z"/>
          <w:rFonts w:ascii="Times New Roman" w:eastAsia="Times New Roman" w:hAnsi="Times New Roman" w:cs="Times New Roman"/>
          <w:sz w:val="18"/>
          <w:szCs w:val="18"/>
          <w:rPrChange w:id="745" w:author="patCain" w:date="2014-10-09T20:11:00Z">
            <w:rPr>
              <w:ins w:id="746" w:author="patCain" w:date="2014-10-09T20:11:00Z"/>
              <w:rFonts w:ascii="Times New Roman" w:eastAsia="Times New Roman" w:hAnsi="Times New Roman" w:cs="Times New Roman"/>
              <w:szCs w:val="24"/>
            </w:rPr>
          </w:rPrChange>
        </w:rPr>
      </w:pPr>
      <w:ins w:id="747" w:author="patCain" w:date="2014-10-09T20:11:00Z">
        <w:r w:rsidRPr="00D83CC7">
          <w:rPr>
            <w:rFonts w:ascii="Times New Roman" w:eastAsia="Times New Roman" w:hAnsi="Times New Roman" w:cs="Times New Roman"/>
            <w:sz w:val="18"/>
            <w:szCs w:val="18"/>
            <w:rPrChange w:id="748" w:author="patCain" w:date="2014-10-09T20:11:00Z">
              <w:rPr>
                <w:rFonts w:ascii="Times New Roman" w:eastAsia="Times New Roman" w:hAnsi="Times New Roman" w:cs="Times New Roman"/>
                <w:szCs w:val="24"/>
              </w:rPr>
            </w:rPrChange>
          </w:rPr>
          <w:t>&lt;/xs:attribute</w:t>
        </w:r>
      </w:ins>
      <w:ins w:id="749" w:author="patCain" w:date="2014-10-10T10:28:00Z">
        <w:r w:rsidR="00605FAE">
          <w:rPr>
            <w:rFonts w:ascii="Times New Roman" w:eastAsia="Times New Roman" w:hAnsi="Times New Roman" w:cs="Times New Roman"/>
            <w:sz w:val="18"/>
            <w:szCs w:val="18"/>
          </w:rPr>
          <w:t xml:space="preserve"> name="Until</w:t>
        </w:r>
        <w:r w:rsidR="00605FAE" w:rsidRPr="00AC6878">
          <w:rPr>
            <w:rFonts w:ascii="Times New Roman" w:eastAsia="Times New Roman" w:hAnsi="Times New Roman" w:cs="Times New Roman"/>
            <w:sz w:val="18"/>
            <w:szCs w:val="18"/>
          </w:rPr>
          <w:t>"</w:t>
        </w:r>
        <w:r w:rsidR="00605FAE">
          <w:rPr>
            <w:rFonts w:ascii="Times New Roman" w:eastAsia="Times New Roman" w:hAnsi="Times New Roman" w:cs="Times New Roman"/>
            <w:sz w:val="18"/>
            <w:szCs w:val="18"/>
          </w:rPr>
          <w:t xml:space="preserve"> </w:t>
        </w:r>
      </w:ins>
      <w:ins w:id="750" w:author="patCain" w:date="2014-10-10T10:29:00Z">
        <w:r w:rsidR="00605FAE">
          <w:rPr>
            <w:rFonts w:ascii="Times New Roman" w:eastAsia="Times New Roman" w:hAnsi="Times New Roman" w:cs="Times New Roman"/>
            <w:sz w:val="18"/>
            <w:szCs w:val="18"/>
          </w:rPr>
          <w:t xml:space="preserve">type=xs:Date </w:t>
        </w:r>
        <w:r w:rsidR="00605FAE" w:rsidRPr="00AC6878">
          <w:rPr>
            <w:rFonts w:ascii="Times New Roman" w:eastAsia="Times New Roman" w:hAnsi="Times New Roman" w:cs="Times New Roman"/>
            <w:sz w:val="18"/>
            <w:szCs w:val="18"/>
          </w:rPr>
          <w:t>use="optional</w:t>
        </w:r>
        <w:r w:rsidR="00605FAE">
          <w:rPr>
            <w:rFonts w:ascii="Times New Roman" w:eastAsia="Times New Roman" w:hAnsi="Times New Roman" w:cs="Times New Roman"/>
            <w:sz w:val="18"/>
            <w:szCs w:val="18"/>
          </w:rPr>
          <w:t>”</w:t>
        </w:r>
        <w:r w:rsidR="00605FAE" w:rsidRPr="00AC6878">
          <w:rPr>
            <w:rFonts w:ascii="Times New Roman" w:eastAsia="Times New Roman" w:hAnsi="Times New Roman" w:cs="Times New Roman"/>
            <w:sz w:val="18"/>
            <w:szCs w:val="18"/>
          </w:rPr>
          <w:t xml:space="preserve"> </w:t>
        </w:r>
      </w:ins>
      <w:ins w:id="751" w:author="patCain" w:date="2014-10-10T10:28:00Z">
        <w:r w:rsidR="00605FAE" w:rsidRPr="00AC6878">
          <w:rPr>
            <w:rFonts w:ascii="Times New Roman" w:eastAsia="Times New Roman" w:hAnsi="Times New Roman" w:cs="Times New Roman"/>
            <w:sz w:val="18"/>
            <w:szCs w:val="18"/>
          </w:rPr>
          <w:t>/&gt;</w:t>
        </w:r>
      </w:ins>
    </w:p>
    <w:p w:rsidR="00D83CC7" w:rsidRPr="00D83CC7" w:rsidRDefault="00D83CC7" w:rsidP="00D83CC7">
      <w:pPr>
        <w:spacing w:after="0" w:line="240" w:lineRule="auto"/>
        <w:rPr>
          <w:ins w:id="752" w:author="patCain" w:date="2014-10-09T20:11:00Z"/>
          <w:rFonts w:ascii="Times New Roman" w:eastAsia="Times New Roman" w:hAnsi="Times New Roman" w:cs="Times New Roman"/>
          <w:sz w:val="18"/>
          <w:szCs w:val="18"/>
          <w:rPrChange w:id="753" w:author="patCain" w:date="2014-10-09T20:11:00Z">
            <w:rPr>
              <w:ins w:id="754" w:author="patCain" w:date="2014-10-09T20:11:00Z"/>
              <w:rFonts w:ascii="Times New Roman" w:eastAsia="Times New Roman" w:hAnsi="Times New Roman" w:cs="Times New Roman"/>
              <w:szCs w:val="24"/>
            </w:rPr>
          </w:rPrChange>
        </w:rPr>
      </w:pPr>
      <w:ins w:id="755" w:author="patCain" w:date="2014-10-09T20:11:00Z">
        <w:r w:rsidRPr="00D83CC7">
          <w:rPr>
            <w:rFonts w:ascii="Times New Roman" w:eastAsia="Times New Roman" w:hAnsi="Times New Roman" w:cs="Times New Roman"/>
            <w:sz w:val="18"/>
            <w:szCs w:val="18"/>
            <w:rPrChange w:id="756" w:author="patCain" w:date="2014-10-09T20:11:00Z">
              <w:rPr>
                <w:rFonts w:ascii="Times New Roman" w:eastAsia="Times New Roman" w:hAnsi="Times New Roman" w:cs="Times New Roman"/>
                <w:szCs w:val="24"/>
              </w:rPr>
            </w:rPrChange>
          </w:rPr>
          <w:lastRenderedPageBreak/>
          <w:t>&lt;/xs:extension&gt;</w:t>
        </w:r>
      </w:ins>
    </w:p>
    <w:p w:rsidR="00D83CC7" w:rsidRPr="00D83CC7" w:rsidRDefault="00D83CC7" w:rsidP="00D83CC7">
      <w:pPr>
        <w:spacing w:after="0" w:line="240" w:lineRule="auto"/>
        <w:rPr>
          <w:ins w:id="757" w:author="patCain" w:date="2014-10-09T20:11:00Z"/>
          <w:rFonts w:ascii="Times New Roman" w:eastAsia="Times New Roman" w:hAnsi="Times New Roman" w:cs="Times New Roman"/>
          <w:sz w:val="18"/>
          <w:szCs w:val="18"/>
          <w:rPrChange w:id="758" w:author="patCain" w:date="2014-10-09T20:11:00Z">
            <w:rPr>
              <w:ins w:id="759" w:author="patCain" w:date="2014-10-09T20:11:00Z"/>
              <w:rFonts w:ascii="Times New Roman" w:eastAsia="Times New Roman" w:hAnsi="Times New Roman" w:cs="Times New Roman"/>
              <w:szCs w:val="24"/>
            </w:rPr>
          </w:rPrChange>
        </w:rPr>
      </w:pPr>
      <w:ins w:id="760" w:author="patCain" w:date="2014-10-09T20:11:00Z">
        <w:r w:rsidRPr="00D83CC7">
          <w:rPr>
            <w:rFonts w:ascii="Times New Roman" w:eastAsia="Times New Roman" w:hAnsi="Times New Roman" w:cs="Times New Roman"/>
            <w:sz w:val="18"/>
            <w:szCs w:val="18"/>
            <w:rPrChange w:id="761" w:author="patCain" w:date="2014-10-09T20:11:00Z">
              <w:rPr>
                <w:rFonts w:ascii="Times New Roman" w:eastAsia="Times New Roman" w:hAnsi="Times New Roman" w:cs="Times New Roman"/>
                <w:szCs w:val="24"/>
              </w:rPr>
            </w:rPrChange>
          </w:rPr>
          <w:t>&lt;/xs:simpleContent&gt;</w:t>
        </w:r>
      </w:ins>
    </w:p>
    <w:p w:rsidR="00D83CC7" w:rsidRPr="00D83CC7" w:rsidRDefault="00D83CC7" w:rsidP="00D83CC7">
      <w:pPr>
        <w:spacing w:after="0" w:line="240" w:lineRule="auto"/>
        <w:rPr>
          <w:ins w:id="762" w:author="patCain" w:date="2014-10-09T20:11:00Z"/>
          <w:rFonts w:ascii="Times New Roman" w:eastAsia="Times New Roman" w:hAnsi="Times New Roman" w:cs="Times New Roman"/>
          <w:sz w:val="18"/>
          <w:szCs w:val="18"/>
          <w:rPrChange w:id="763" w:author="patCain" w:date="2014-10-09T20:11:00Z">
            <w:rPr>
              <w:ins w:id="764" w:author="patCain" w:date="2014-10-09T20:11:00Z"/>
              <w:rFonts w:ascii="Times New Roman" w:eastAsia="Times New Roman" w:hAnsi="Times New Roman" w:cs="Times New Roman"/>
              <w:szCs w:val="24"/>
            </w:rPr>
          </w:rPrChange>
        </w:rPr>
      </w:pPr>
      <w:ins w:id="765" w:author="patCain" w:date="2014-10-09T20:11:00Z">
        <w:r w:rsidRPr="00D83CC7">
          <w:rPr>
            <w:rFonts w:ascii="Times New Roman" w:eastAsia="Times New Roman" w:hAnsi="Times New Roman" w:cs="Times New Roman"/>
            <w:sz w:val="18"/>
            <w:szCs w:val="18"/>
            <w:rPrChange w:id="766" w:author="patCain" w:date="2014-10-09T20:11:00Z">
              <w:rPr>
                <w:rFonts w:ascii="Times New Roman" w:eastAsia="Times New Roman" w:hAnsi="Times New Roman" w:cs="Times New Roman"/>
                <w:szCs w:val="24"/>
              </w:rPr>
            </w:rPrChange>
          </w:rPr>
          <w:t>&lt;/xs:complexType&gt;</w:t>
        </w:r>
      </w:ins>
    </w:p>
    <w:p w:rsidR="00D83CC7" w:rsidRPr="00D83CC7" w:rsidRDefault="00D83CC7" w:rsidP="00D83CC7">
      <w:pPr>
        <w:spacing w:after="0" w:line="240" w:lineRule="auto"/>
        <w:rPr>
          <w:ins w:id="767" w:author="patCain" w:date="2014-10-09T20:11:00Z"/>
          <w:rFonts w:ascii="Times New Roman" w:eastAsia="Times New Roman" w:hAnsi="Times New Roman" w:cs="Times New Roman"/>
          <w:sz w:val="18"/>
          <w:szCs w:val="18"/>
          <w:rPrChange w:id="768" w:author="patCain" w:date="2014-10-09T20:11:00Z">
            <w:rPr>
              <w:ins w:id="769" w:author="patCain" w:date="2014-10-09T20:11:00Z"/>
              <w:rFonts w:ascii="Times New Roman" w:eastAsia="Times New Roman" w:hAnsi="Times New Roman" w:cs="Times New Roman"/>
              <w:szCs w:val="24"/>
            </w:rPr>
          </w:rPrChange>
        </w:rPr>
      </w:pPr>
    </w:p>
    <w:p w:rsidR="00D83CC7" w:rsidRPr="00D83CC7" w:rsidRDefault="00D83CC7" w:rsidP="00D83CC7">
      <w:pPr>
        <w:spacing w:after="0" w:line="240" w:lineRule="auto"/>
        <w:rPr>
          <w:ins w:id="770" w:author="patCain" w:date="2014-10-09T20:11:00Z"/>
          <w:rFonts w:ascii="Times New Roman" w:eastAsia="Times New Roman" w:hAnsi="Times New Roman" w:cs="Times New Roman"/>
          <w:sz w:val="18"/>
          <w:szCs w:val="18"/>
          <w:rPrChange w:id="771" w:author="patCain" w:date="2014-10-09T20:11:00Z">
            <w:rPr>
              <w:ins w:id="772" w:author="patCain" w:date="2014-10-09T20:11:00Z"/>
              <w:rFonts w:ascii="Times New Roman" w:eastAsia="Times New Roman" w:hAnsi="Times New Roman" w:cs="Times New Roman"/>
              <w:szCs w:val="24"/>
            </w:rPr>
          </w:rPrChange>
        </w:rPr>
      </w:pPr>
      <w:ins w:id="773" w:author="patCain" w:date="2014-10-09T20:11:00Z">
        <w:r w:rsidRPr="00D83CC7">
          <w:rPr>
            <w:rFonts w:ascii="Times New Roman" w:eastAsia="Times New Roman" w:hAnsi="Times New Roman" w:cs="Times New Roman"/>
            <w:sz w:val="18"/>
            <w:szCs w:val="18"/>
            <w:rPrChange w:id="774" w:author="patCain" w:date="2014-10-09T20:11:00Z">
              <w:rPr>
                <w:rFonts w:ascii="Times New Roman" w:eastAsia="Times New Roman" w:hAnsi="Times New Roman" w:cs="Times New Roman"/>
                <w:szCs w:val="24"/>
              </w:rPr>
            </w:rPrChange>
          </w:rPr>
          <w:t>&lt;xs:simpleType name="apwg1Tags"&gt;</w:t>
        </w:r>
      </w:ins>
    </w:p>
    <w:p w:rsidR="00D83CC7" w:rsidRPr="00D83CC7" w:rsidRDefault="00D83CC7" w:rsidP="00D83CC7">
      <w:pPr>
        <w:spacing w:after="0" w:line="240" w:lineRule="auto"/>
        <w:rPr>
          <w:ins w:id="775" w:author="patCain" w:date="2014-10-09T20:11:00Z"/>
          <w:rFonts w:ascii="Times New Roman" w:eastAsia="Times New Roman" w:hAnsi="Times New Roman" w:cs="Times New Roman"/>
          <w:sz w:val="18"/>
          <w:szCs w:val="18"/>
          <w:rPrChange w:id="776" w:author="patCain" w:date="2014-10-09T20:11:00Z">
            <w:rPr>
              <w:ins w:id="777" w:author="patCain" w:date="2014-10-09T20:11:00Z"/>
              <w:rFonts w:ascii="Times New Roman" w:eastAsia="Times New Roman" w:hAnsi="Times New Roman" w:cs="Times New Roman"/>
              <w:szCs w:val="24"/>
            </w:rPr>
          </w:rPrChange>
        </w:rPr>
      </w:pPr>
      <w:ins w:id="778" w:author="patCain" w:date="2014-10-09T20:11:00Z">
        <w:r w:rsidRPr="00D83CC7">
          <w:rPr>
            <w:rFonts w:ascii="Times New Roman" w:eastAsia="Times New Roman" w:hAnsi="Times New Roman" w:cs="Times New Roman"/>
            <w:sz w:val="18"/>
            <w:szCs w:val="18"/>
            <w:rPrChange w:id="779" w:author="patCain" w:date="2014-10-09T20:11:00Z">
              <w:rPr>
                <w:rFonts w:ascii="Times New Roman" w:eastAsia="Times New Roman" w:hAnsi="Times New Roman" w:cs="Times New Roman"/>
                <w:szCs w:val="24"/>
              </w:rPr>
            </w:rPrChange>
          </w:rPr>
          <w:t>&lt;xs:restriction base="xs:string"&gt;</w:t>
        </w:r>
      </w:ins>
    </w:p>
    <w:p w:rsidR="00D83CC7" w:rsidRPr="00D83CC7" w:rsidRDefault="00D83CC7" w:rsidP="00D83CC7">
      <w:pPr>
        <w:spacing w:after="0" w:line="240" w:lineRule="auto"/>
        <w:rPr>
          <w:ins w:id="780" w:author="patCain" w:date="2014-10-09T20:11:00Z"/>
          <w:rFonts w:ascii="Times New Roman" w:eastAsia="Times New Roman" w:hAnsi="Times New Roman" w:cs="Times New Roman"/>
          <w:sz w:val="18"/>
          <w:szCs w:val="18"/>
          <w:rPrChange w:id="781" w:author="patCain" w:date="2014-10-09T20:11:00Z">
            <w:rPr>
              <w:ins w:id="782" w:author="patCain" w:date="2014-10-09T20:11:00Z"/>
              <w:rFonts w:ascii="Times New Roman" w:eastAsia="Times New Roman" w:hAnsi="Times New Roman" w:cs="Times New Roman"/>
              <w:szCs w:val="24"/>
            </w:rPr>
          </w:rPrChange>
        </w:rPr>
      </w:pPr>
      <w:ins w:id="783" w:author="patCain" w:date="2014-10-09T20:11:00Z">
        <w:r w:rsidRPr="00D83CC7">
          <w:rPr>
            <w:rFonts w:ascii="Times New Roman" w:eastAsia="Times New Roman" w:hAnsi="Times New Roman" w:cs="Times New Roman"/>
            <w:sz w:val="18"/>
            <w:szCs w:val="18"/>
            <w:rPrChange w:id="784" w:author="patCain" w:date="2014-10-09T20:11:00Z">
              <w:rPr>
                <w:rFonts w:ascii="Times New Roman" w:eastAsia="Times New Roman" w:hAnsi="Times New Roman" w:cs="Times New Roman"/>
                <w:szCs w:val="24"/>
              </w:rPr>
            </w:rPrChange>
          </w:rPr>
          <w:t>&lt;xs:enumeration value="0 - Recipient only"&gt;&lt;/xs:enumeration&gt;</w:t>
        </w:r>
      </w:ins>
    </w:p>
    <w:p w:rsidR="00D83CC7" w:rsidRPr="00D83CC7" w:rsidRDefault="00D83CC7" w:rsidP="00D83CC7">
      <w:pPr>
        <w:spacing w:after="0" w:line="240" w:lineRule="auto"/>
        <w:rPr>
          <w:ins w:id="785" w:author="patCain" w:date="2014-10-09T20:11:00Z"/>
          <w:rFonts w:ascii="Times New Roman" w:eastAsia="Times New Roman" w:hAnsi="Times New Roman" w:cs="Times New Roman"/>
          <w:sz w:val="18"/>
          <w:szCs w:val="18"/>
          <w:rPrChange w:id="786" w:author="patCain" w:date="2014-10-09T20:11:00Z">
            <w:rPr>
              <w:ins w:id="787" w:author="patCain" w:date="2014-10-09T20:11:00Z"/>
              <w:rFonts w:ascii="Times New Roman" w:eastAsia="Times New Roman" w:hAnsi="Times New Roman" w:cs="Times New Roman"/>
              <w:szCs w:val="24"/>
            </w:rPr>
          </w:rPrChange>
        </w:rPr>
      </w:pPr>
      <w:ins w:id="788" w:author="patCain" w:date="2014-10-09T20:11:00Z">
        <w:r w:rsidRPr="00D83CC7">
          <w:rPr>
            <w:rFonts w:ascii="Times New Roman" w:eastAsia="Times New Roman" w:hAnsi="Times New Roman" w:cs="Times New Roman"/>
            <w:sz w:val="18"/>
            <w:szCs w:val="18"/>
            <w:rPrChange w:id="789" w:author="patCain" w:date="2014-10-09T20:11:00Z">
              <w:rPr>
                <w:rFonts w:ascii="Times New Roman" w:eastAsia="Times New Roman" w:hAnsi="Times New Roman" w:cs="Times New Roman"/>
                <w:szCs w:val="24"/>
              </w:rPr>
            </w:rPrChange>
          </w:rPr>
          <w:t>&lt;xs:enumeration value="1 - Community"&gt;&lt;/xs:enumeration&gt;</w:t>
        </w:r>
      </w:ins>
    </w:p>
    <w:p w:rsidR="00D83CC7" w:rsidRPr="00D83CC7" w:rsidRDefault="00D83CC7" w:rsidP="00D83CC7">
      <w:pPr>
        <w:spacing w:after="0" w:line="240" w:lineRule="auto"/>
        <w:rPr>
          <w:ins w:id="790" w:author="patCain" w:date="2014-10-09T20:11:00Z"/>
          <w:rFonts w:ascii="Times New Roman" w:eastAsia="Times New Roman" w:hAnsi="Times New Roman" w:cs="Times New Roman"/>
          <w:sz w:val="18"/>
          <w:szCs w:val="18"/>
          <w:rPrChange w:id="791" w:author="patCain" w:date="2014-10-09T20:11:00Z">
            <w:rPr>
              <w:ins w:id="792" w:author="patCain" w:date="2014-10-09T20:11:00Z"/>
              <w:rFonts w:ascii="Times New Roman" w:eastAsia="Times New Roman" w:hAnsi="Times New Roman" w:cs="Times New Roman"/>
              <w:szCs w:val="24"/>
            </w:rPr>
          </w:rPrChange>
        </w:rPr>
      </w:pPr>
      <w:ins w:id="793" w:author="patCain" w:date="2014-10-09T20:11:00Z">
        <w:r w:rsidRPr="00D83CC7">
          <w:rPr>
            <w:rFonts w:ascii="Times New Roman" w:eastAsia="Times New Roman" w:hAnsi="Times New Roman" w:cs="Times New Roman"/>
            <w:sz w:val="18"/>
            <w:szCs w:val="18"/>
            <w:rPrChange w:id="794" w:author="patCain" w:date="2014-10-09T20:11:00Z">
              <w:rPr>
                <w:rFonts w:ascii="Times New Roman" w:eastAsia="Times New Roman" w:hAnsi="Times New Roman" w:cs="Times New Roman"/>
                <w:szCs w:val="24"/>
              </w:rPr>
            </w:rPrChange>
          </w:rPr>
          <w:t>&lt;xs:enumeration value="11 - Internal Summary"&gt;&lt;/xs:enumeration&gt;</w:t>
        </w:r>
      </w:ins>
    </w:p>
    <w:p w:rsidR="00D83CC7" w:rsidRPr="00D83CC7" w:rsidRDefault="00D83CC7" w:rsidP="00D83CC7">
      <w:pPr>
        <w:spacing w:after="0" w:line="240" w:lineRule="auto"/>
        <w:rPr>
          <w:ins w:id="795" w:author="patCain" w:date="2014-10-09T20:11:00Z"/>
          <w:rFonts w:ascii="Times New Roman" w:eastAsia="Times New Roman" w:hAnsi="Times New Roman" w:cs="Times New Roman"/>
          <w:sz w:val="18"/>
          <w:szCs w:val="18"/>
          <w:rPrChange w:id="796" w:author="patCain" w:date="2014-10-09T20:11:00Z">
            <w:rPr>
              <w:ins w:id="797" w:author="patCain" w:date="2014-10-09T20:11:00Z"/>
              <w:rFonts w:ascii="Times New Roman" w:eastAsia="Times New Roman" w:hAnsi="Times New Roman" w:cs="Times New Roman"/>
              <w:szCs w:val="24"/>
            </w:rPr>
          </w:rPrChange>
        </w:rPr>
      </w:pPr>
      <w:ins w:id="798" w:author="patCain" w:date="2014-10-09T20:11:00Z">
        <w:r w:rsidRPr="00D83CC7">
          <w:rPr>
            <w:rFonts w:ascii="Times New Roman" w:eastAsia="Times New Roman" w:hAnsi="Times New Roman" w:cs="Times New Roman"/>
            <w:sz w:val="18"/>
            <w:szCs w:val="18"/>
            <w:rPrChange w:id="799" w:author="patCain" w:date="2014-10-09T20:11:00Z">
              <w:rPr>
                <w:rFonts w:ascii="Times New Roman" w:eastAsia="Times New Roman" w:hAnsi="Times New Roman" w:cs="Times New Roman"/>
                <w:szCs w:val="24"/>
              </w:rPr>
            </w:rPrChange>
          </w:rPr>
          <w:t>&lt;xs:enumeration value="13 - Internal Details"&gt;&lt;/xs:enumeration&gt;</w:t>
        </w:r>
      </w:ins>
    </w:p>
    <w:p w:rsidR="00D83CC7" w:rsidRPr="00D83CC7" w:rsidRDefault="00D83CC7" w:rsidP="00D83CC7">
      <w:pPr>
        <w:spacing w:after="0" w:line="240" w:lineRule="auto"/>
        <w:rPr>
          <w:ins w:id="800" w:author="patCain" w:date="2014-10-09T20:11:00Z"/>
          <w:rFonts w:ascii="Times New Roman" w:eastAsia="Times New Roman" w:hAnsi="Times New Roman" w:cs="Times New Roman"/>
          <w:sz w:val="18"/>
          <w:szCs w:val="18"/>
          <w:rPrChange w:id="801" w:author="patCain" w:date="2014-10-09T20:11:00Z">
            <w:rPr>
              <w:ins w:id="802" w:author="patCain" w:date="2014-10-09T20:11:00Z"/>
              <w:rFonts w:ascii="Times New Roman" w:eastAsia="Times New Roman" w:hAnsi="Times New Roman" w:cs="Times New Roman"/>
              <w:szCs w:val="24"/>
            </w:rPr>
          </w:rPrChange>
        </w:rPr>
      </w:pPr>
      <w:ins w:id="803" w:author="patCain" w:date="2014-10-09T20:11:00Z">
        <w:r w:rsidRPr="00D83CC7">
          <w:rPr>
            <w:rFonts w:ascii="Times New Roman" w:eastAsia="Times New Roman" w:hAnsi="Times New Roman" w:cs="Times New Roman"/>
            <w:sz w:val="18"/>
            <w:szCs w:val="18"/>
            <w:rPrChange w:id="804" w:author="patCain" w:date="2014-10-09T20:11:00Z">
              <w:rPr>
                <w:rFonts w:ascii="Times New Roman" w:eastAsia="Times New Roman" w:hAnsi="Times New Roman" w:cs="Times New Roman"/>
                <w:szCs w:val="24"/>
              </w:rPr>
            </w:rPrChange>
          </w:rPr>
          <w:t>&lt;xs:enumeration value="21 - Trusted Summary"&gt;&lt;/xs:enumeration&gt;</w:t>
        </w:r>
      </w:ins>
    </w:p>
    <w:p w:rsidR="00D83CC7" w:rsidRDefault="00D83CC7" w:rsidP="00D83CC7">
      <w:pPr>
        <w:spacing w:after="0" w:line="240" w:lineRule="auto"/>
        <w:rPr>
          <w:ins w:id="805" w:author="patCain" w:date="2014-10-09T20:15:00Z"/>
          <w:rFonts w:ascii="Times New Roman" w:eastAsia="Times New Roman" w:hAnsi="Times New Roman" w:cs="Times New Roman"/>
          <w:sz w:val="18"/>
          <w:szCs w:val="18"/>
        </w:rPr>
      </w:pPr>
      <w:ins w:id="806" w:author="patCain" w:date="2014-10-09T20:11:00Z">
        <w:r w:rsidRPr="00D83CC7">
          <w:rPr>
            <w:rFonts w:ascii="Times New Roman" w:eastAsia="Times New Roman" w:hAnsi="Times New Roman" w:cs="Times New Roman"/>
            <w:sz w:val="18"/>
            <w:szCs w:val="18"/>
            <w:rPrChange w:id="807" w:author="patCain" w:date="2014-10-09T20:11:00Z">
              <w:rPr>
                <w:rFonts w:ascii="Times New Roman" w:eastAsia="Times New Roman" w:hAnsi="Times New Roman" w:cs="Times New Roman"/>
                <w:szCs w:val="24"/>
              </w:rPr>
            </w:rPrChange>
          </w:rPr>
          <w:t>&lt;xs:enumeration value="23 - Trusted Details"&gt;&lt;/xs:enumeration&gt;</w:t>
        </w:r>
      </w:ins>
    </w:p>
    <w:p w:rsidR="00D83CC7" w:rsidRPr="00D83CC7" w:rsidRDefault="00D83CC7" w:rsidP="00D83CC7">
      <w:pPr>
        <w:autoSpaceDE w:val="0"/>
        <w:autoSpaceDN w:val="0"/>
        <w:adjustRightInd w:val="0"/>
        <w:spacing w:after="0" w:line="240" w:lineRule="auto"/>
        <w:rPr>
          <w:ins w:id="808" w:author="patCain" w:date="2014-10-09T20:15:00Z"/>
          <w:rFonts w:ascii="Times New Roman" w:hAnsi="Times New Roman" w:cs="Times New Roman"/>
          <w:sz w:val="18"/>
          <w:szCs w:val="18"/>
          <w:rPrChange w:id="809" w:author="patCain" w:date="2014-10-09T20:15:00Z">
            <w:rPr>
              <w:ins w:id="810" w:author="patCain" w:date="2014-10-09T20:15:00Z"/>
              <w:rFonts w:ascii="Courier New" w:hAnsi="Courier New" w:cs="Courier New"/>
              <w:sz w:val="22"/>
            </w:rPr>
          </w:rPrChange>
        </w:rPr>
      </w:pPr>
      <w:ins w:id="811" w:author="patCain" w:date="2014-10-09T20:15:00Z">
        <w:r w:rsidRPr="00D83CC7">
          <w:rPr>
            <w:rFonts w:ascii="Times New Roman" w:hAnsi="Times New Roman" w:cs="Times New Roman"/>
            <w:sz w:val="18"/>
            <w:szCs w:val="18"/>
            <w:rPrChange w:id="812" w:author="patCain" w:date="2014-10-09T20:15:00Z">
              <w:rPr>
                <w:rFonts w:ascii="Courier New" w:hAnsi="Courier New" w:cs="Courier New"/>
                <w:sz w:val="22"/>
              </w:rPr>
            </w:rPrChange>
          </w:rPr>
          <w:t>&lt;xs:enumeration value="41 - Affected P</w:t>
        </w:r>
        <w:r w:rsidRPr="00385CC3">
          <w:rPr>
            <w:rFonts w:ascii="Times New Roman" w:hAnsi="Times New Roman" w:cs="Times New Roman"/>
            <w:sz w:val="18"/>
            <w:szCs w:val="18"/>
          </w:rPr>
          <w:t>arty Summary"&gt;&lt;/xs:enumeration&gt;</w:t>
        </w:r>
      </w:ins>
    </w:p>
    <w:p w:rsidR="00D83CC7" w:rsidRPr="00D83CC7" w:rsidRDefault="00D83CC7" w:rsidP="00D83CC7">
      <w:pPr>
        <w:autoSpaceDE w:val="0"/>
        <w:autoSpaceDN w:val="0"/>
        <w:adjustRightInd w:val="0"/>
        <w:spacing w:after="0" w:line="240" w:lineRule="auto"/>
        <w:rPr>
          <w:ins w:id="813" w:author="patCain" w:date="2014-10-09T20:15:00Z"/>
          <w:rFonts w:ascii="Times New Roman" w:hAnsi="Times New Roman" w:cs="Times New Roman"/>
          <w:sz w:val="18"/>
          <w:szCs w:val="18"/>
          <w:rPrChange w:id="814" w:author="patCain" w:date="2014-10-09T20:15:00Z">
            <w:rPr>
              <w:ins w:id="815" w:author="patCain" w:date="2014-10-09T20:15:00Z"/>
              <w:rFonts w:ascii="Courier New" w:hAnsi="Courier New" w:cs="Courier New"/>
              <w:sz w:val="22"/>
            </w:rPr>
          </w:rPrChange>
        </w:rPr>
      </w:pPr>
      <w:ins w:id="816" w:author="patCain" w:date="2014-10-09T20:15:00Z">
        <w:r w:rsidRPr="00D83CC7">
          <w:rPr>
            <w:rFonts w:ascii="Times New Roman" w:hAnsi="Times New Roman" w:cs="Times New Roman"/>
            <w:sz w:val="18"/>
            <w:szCs w:val="18"/>
            <w:rPrChange w:id="817" w:author="patCain" w:date="2014-10-09T20:15:00Z">
              <w:rPr>
                <w:rFonts w:ascii="Courier New" w:hAnsi="Courier New" w:cs="Courier New"/>
                <w:sz w:val="22"/>
              </w:rPr>
            </w:rPrChange>
          </w:rPr>
          <w:t>&lt;xs:enumeration value="43 - Affected P</w:t>
        </w:r>
        <w:r w:rsidRPr="00385CC3">
          <w:rPr>
            <w:rFonts w:ascii="Times New Roman" w:hAnsi="Times New Roman" w:cs="Times New Roman"/>
            <w:sz w:val="18"/>
            <w:szCs w:val="18"/>
          </w:rPr>
          <w:t>arty Details"&gt;&lt;/xs:enumeration&gt;</w:t>
        </w:r>
      </w:ins>
    </w:p>
    <w:p w:rsidR="00D83CC7" w:rsidRPr="00D83CC7" w:rsidRDefault="00D83CC7" w:rsidP="00D83CC7">
      <w:pPr>
        <w:spacing w:after="0" w:line="240" w:lineRule="auto"/>
        <w:rPr>
          <w:ins w:id="818" w:author="patCain" w:date="2014-10-09T20:11:00Z"/>
          <w:rFonts w:ascii="Times New Roman" w:eastAsia="Times New Roman" w:hAnsi="Times New Roman" w:cs="Times New Roman"/>
          <w:sz w:val="18"/>
          <w:szCs w:val="18"/>
          <w:rPrChange w:id="819" w:author="patCain" w:date="2014-10-09T20:15:00Z">
            <w:rPr>
              <w:ins w:id="820" w:author="patCain" w:date="2014-10-09T20:11:00Z"/>
              <w:rFonts w:ascii="Times New Roman" w:eastAsia="Times New Roman" w:hAnsi="Times New Roman" w:cs="Times New Roman"/>
              <w:szCs w:val="24"/>
            </w:rPr>
          </w:rPrChange>
        </w:rPr>
      </w:pPr>
      <w:ins w:id="821" w:author="patCain" w:date="2014-10-09T20:15:00Z">
        <w:r w:rsidRPr="00D83CC7">
          <w:rPr>
            <w:rFonts w:ascii="Times New Roman" w:hAnsi="Times New Roman" w:cs="Times New Roman"/>
            <w:sz w:val="18"/>
            <w:szCs w:val="18"/>
            <w:rPrChange w:id="822" w:author="patCain" w:date="2014-10-09T20:15:00Z">
              <w:rPr>
                <w:rFonts w:ascii="Courier New" w:hAnsi="Courier New" w:cs="Courier New"/>
                <w:sz w:val="22"/>
              </w:rPr>
            </w:rPrChange>
          </w:rPr>
          <w:t>&lt;xs:enumeration value="81 - Public Summary"&gt;&lt;/xs:enumeration&gt;</w:t>
        </w:r>
      </w:ins>
    </w:p>
    <w:p w:rsidR="00D83CC7" w:rsidRPr="00D83CC7" w:rsidRDefault="00D83CC7" w:rsidP="00D83CC7">
      <w:pPr>
        <w:spacing w:after="0" w:line="240" w:lineRule="auto"/>
        <w:rPr>
          <w:ins w:id="823" w:author="patCain" w:date="2014-10-09T20:11:00Z"/>
          <w:rFonts w:ascii="Times New Roman" w:eastAsia="Times New Roman" w:hAnsi="Times New Roman" w:cs="Times New Roman"/>
          <w:sz w:val="18"/>
          <w:szCs w:val="18"/>
          <w:rPrChange w:id="824" w:author="patCain" w:date="2014-10-09T20:15:00Z">
            <w:rPr>
              <w:ins w:id="825" w:author="patCain" w:date="2014-10-09T20:11:00Z"/>
              <w:rFonts w:ascii="Times New Roman" w:eastAsia="Times New Roman" w:hAnsi="Times New Roman" w:cs="Times New Roman"/>
              <w:szCs w:val="24"/>
            </w:rPr>
          </w:rPrChange>
        </w:rPr>
      </w:pPr>
      <w:ins w:id="826" w:author="patCain" w:date="2014-10-09T20:11:00Z">
        <w:r w:rsidRPr="00D83CC7">
          <w:rPr>
            <w:rFonts w:ascii="Times New Roman" w:eastAsia="Times New Roman" w:hAnsi="Times New Roman" w:cs="Times New Roman"/>
            <w:sz w:val="18"/>
            <w:szCs w:val="18"/>
            <w:rPrChange w:id="827" w:author="patCain" w:date="2014-10-09T20:15:00Z">
              <w:rPr>
                <w:rFonts w:ascii="Times New Roman" w:eastAsia="Times New Roman" w:hAnsi="Times New Roman" w:cs="Times New Roman"/>
                <w:szCs w:val="24"/>
              </w:rPr>
            </w:rPrChange>
          </w:rPr>
          <w:t>&lt;xs:enumeration value="99 - No Restrictions"&gt;&lt;/xs:enumeration&gt;</w:t>
        </w:r>
      </w:ins>
    </w:p>
    <w:p w:rsidR="00D83CC7" w:rsidRPr="00D83CC7" w:rsidRDefault="00D83CC7" w:rsidP="00D83CC7">
      <w:pPr>
        <w:spacing w:after="0" w:line="240" w:lineRule="auto"/>
        <w:rPr>
          <w:ins w:id="828" w:author="patCain" w:date="2014-10-09T20:11:00Z"/>
          <w:rFonts w:ascii="Times New Roman" w:eastAsia="Times New Roman" w:hAnsi="Times New Roman" w:cs="Times New Roman"/>
          <w:sz w:val="18"/>
          <w:szCs w:val="18"/>
          <w:rPrChange w:id="829" w:author="patCain" w:date="2014-10-09T20:11:00Z">
            <w:rPr>
              <w:ins w:id="830" w:author="patCain" w:date="2014-10-09T20:11:00Z"/>
              <w:rFonts w:ascii="Times New Roman" w:eastAsia="Times New Roman" w:hAnsi="Times New Roman" w:cs="Times New Roman"/>
              <w:szCs w:val="24"/>
            </w:rPr>
          </w:rPrChange>
        </w:rPr>
      </w:pPr>
      <w:ins w:id="831" w:author="patCain" w:date="2014-10-09T20:11:00Z">
        <w:r w:rsidRPr="00D83CC7">
          <w:rPr>
            <w:rFonts w:ascii="Times New Roman" w:eastAsia="Times New Roman" w:hAnsi="Times New Roman" w:cs="Times New Roman"/>
            <w:sz w:val="18"/>
            <w:szCs w:val="18"/>
            <w:rPrChange w:id="832" w:author="patCain" w:date="2014-10-09T20:11:00Z">
              <w:rPr>
                <w:rFonts w:ascii="Times New Roman" w:eastAsia="Times New Roman" w:hAnsi="Times New Roman" w:cs="Times New Roman"/>
                <w:szCs w:val="24"/>
              </w:rPr>
            </w:rPrChange>
          </w:rPr>
          <w:t>&lt;/xs:restriction&gt;</w:t>
        </w:r>
      </w:ins>
    </w:p>
    <w:p w:rsidR="00D83CC7" w:rsidRPr="00D83CC7" w:rsidRDefault="00D83CC7" w:rsidP="00D83CC7">
      <w:pPr>
        <w:spacing w:after="0" w:line="240" w:lineRule="auto"/>
        <w:rPr>
          <w:ins w:id="833" w:author="patCain" w:date="2014-10-09T20:11:00Z"/>
          <w:rFonts w:ascii="Times New Roman" w:eastAsia="Times New Roman" w:hAnsi="Times New Roman" w:cs="Times New Roman"/>
          <w:sz w:val="18"/>
          <w:szCs w:val="18"/>
          <w:rPrChange w:id="834" w:author="patCain" w:date="2014-10-09T20:11:00Z">
            <w:rPr>
              <w:ins w:id="835" w:author="patCain" w:date="2014-10-09T20:11:00Z"/>
              <w:rFonts w:ascii="Times New Roman" w:eastAsia="Times New Roman" w:hAnsi="Times New Roman" w:cs="Times New Roman"/>
              <w:szCs w:val="24"/>
            </w:rPr>
          </w:rPrChange>
        </w:rPr>
      </w:pPr>
      <w:ins w:id="836" w:author="patCain" w:date="2014-10-09T20:11:00Z">
        <w:r w:rsidRPr="00D83CC7">
          <w:rPr>
            <w:rFonts w:ascii="Times New Roman" w:eastAsia="Times New Roman" w:hAnsi="Times New Roman" w:cs="Times New Roman"/>
            <w:sz w:val="18"/>
            <w:szCs w:val="18"/>
            <w:rPrChange w:id="837" w:author="patCain" w:date="2014-10-09T20:11:00Z">
              <w:rPr>
                <w:rFonts w:ascii="Times New Roman" w:eastAsia="Times New Roman" w:hAnsi="Times New Roman" w:cs="Times New Roman"/>
                <w:szCs w:val="24"/>
              </w:rPr>
            </w:rPrChange>
          </w:rPr>
          <w:t>&lt;/xs:simpleType&gt;</w:t>
        </w:r>
      </w:ins>
    </w:p>
    <w:p w:rsidR="00D83CC7" w:rsidRPr="00D83CC7" w:rsidRDefault="00D83CC7" w:rsidP="00D83CC7">
      <w:pPr>
        <w:spacing w:after="0" w:line="240" w:lineRule="auto"/>
        <w:rPr>
          <w:ins w:id="838" w:author="patCain" w:date="2014-10-09T20:11:00Z"/>
          <w:rFonts w:ascii="Times New Roman" w:eastAsia="Times New Roman" w:hAnsi="Times New Roman" w:cs="Times New Roman"/>
          <w:sz w:val="18"/>
          <w:szCs w:val="18"/>
          <w:rPrChange w:id="839" w:author="patCain" w:date="2014-10-09T20:11:00Z">
            <w:rPr>
              <w:ins w:id="840" w:author="patCain" w:date="2014-10-09T20:11:00Z"/>
              <w:rFonts w:ascii="Times New Roman" w:eastAsia="Times New Roman" w:hAnsi="Times New Roman" w:cs="Times New Roman"/>
              <w:szCs w:val="24"/>
            </w:rPr>
          </w:rPrChange>
        </w:rPr>
      </w:pPr>
      <w:ins w:id="841" w:author="patCain" w:date="2014-10-09T20:11:00Z">
        <w:r w:rsidRPr="00D83CC7">
          <w:rPr>
            <w:rFonts w:ascii="Times New Roman" w:eastAsia="Times New Roman" w:hAnsi="Times New Roman" w:cs="Times New Roman"/>
            <w:sz w:val="18"/>
            <w:szCs w:val="18"/>
            <w:rPrChange w:id="842" w:author="patCain" w:date="2014-10-09T20:11:00Z">
              <w:rPr>
                <w:rFonts w:ascii="Times New Roman" w:eastAsia="Times New Roman" w:hAnsi="Times New Roman" w:cs="Times New Roman"/>
                <w:szCs w:val="24"/>
              </w:rPr>
            </w:rPrChange>
          </w:rPr>
          <w:t>&lt;/xs:schema&gt;</w:t>
        </w:r>
      </w:ins>
    </w:p>
    <w:p w:rsidR="00C25536" w:rsidRPr="001B4FF6" w:rsidRDefault="00C25536" w:rsidP="009255F6">
      <w:pPr>
        <w:spacing w:after="0" w:line="240" w:lineRule="auto"/>
        <w:rPr>
          <w:ins w:id="843" w:author="patCain" w:date="2014-10-09T19:51:00Z"/>
          <w:rFonts w:ascii="Palatino Linotype" w:eastAsia="Times New Roman" w:hAnsi="Palatino Linotype" w:cs="Times New Roman"/>
          <w:sz w:val="18"/>
          <w:szCs w:val="18"/>
        </w:rPr>
      </w:pPr>
    </w:p>
    <w:p w:rsidR="00FD53B8" w:rsidRPr="002E7B6F" w:rsidDel="00D83CC7" w:rsidRDefault="00FD53B8" w:rsidP="009A018A">
      <w:pPr>
        <w:pStyle w:val="code"/>
        <w:rPr>
          <w:del w:id="844" w:author="patCain" w:date="2014-10-09T20:12:00Z"/>
        </w:rPr>
      </w:pPr>
      <w:del w:id="845" w:author="patCain" w:date="2014-10-09T20:12:00Z">
        <w:r w:rsidRPr="002E7B6F" w:rsidDel="00D83CC7">
          <w:delText xml:space="preserve">  &lt;xs:element name="dataMarkings"&gt;</w:delText>
        </w:r>
      </w:del>
    </w:p>
    <w:p w:rsidR="002E7B6F" w:rsidDel="00D83CC7" w:rsidRDefault="00FD53B8" w:rsidP="009A018A">
      <w:pPr>
        <w:pStyle w:val="code"/>
        <w:rPr>
          <w:del w:id="846" w:author="patCain" w:date="2014-10-09T20:12:00Z"/>
        </w:rPr>
      </w:pPr>
      <w:del w:id="847" w:author="patCain" w:date="2014-10-09T20:12:00Z">
        <w:r w:rsidRPr="002E7B6F" w:rsidDel="00D83CC7">
          <w:delText xml:space="preserve">    &lt;xs:complexType&gt;</w:delText>
        </w:r>
      </w:del>
    </w:p>
    <w:p w:rsidR="002E7B6F" w:rsidDel="00D83CC7" w:rsidRDefault="002E7B6F" w:rsidP="009A018A">
      <w:pPr>
        <w:pStyle w:val="code"/>
        <w:rPr>
          <w:del w:id="848" w:author="patCain" w:date="2014-10-09T20:12:00Z"/>
        </w:rPr>
      </w:pPr>
      <w:del w:id="849" w:author="patCain" w:date="2014-10-09T20:12:00Z">
        <w:r w:rsidDel="00D83CC7">
          <w:delText xml:space="preserve">      </w:delText>
        </w:r>
        <w:r w:rsidR="00FD53B8" w:rsidRPr="002E7B6F" w:rsidDel="00D83CC7">
          <w:delText>&lt;xs:sequence&gt;</w:delText>
        </w:r>
      </w:del>
    </w:p>
    <w:p w:rsidR="00D775AF" w:rsidDel="00D83CC7" w:rsidRDefault="00D775AF" w:rsidP="009A018A">
      <w:pPr>
        <w:pStyle w:val="code"/>
        <w:rPr>
          <w:del w:id="850" w:author="patCain" w:date="2014-10-09T20:12:00Z"/>
        </w:rPr>
      </w:pPr>
      <w:del w:id="851" w:author="patCain" w:date="2014-10-09T20:12:00Z">
        <w:r w:rsidDel="00D83CC7">
          <w:delText xml:space="preserve">        &lt;xs:element name=”sensitivity”/&gt;</w:delText>
        </w:r>
      </w:del>
    </w:p>
    <w:p w:rsidR="002E7B6F" w:rsidRPr="002E7B6F" w:rsidDel="00D83CC7" w:rsidRDefault="002E7B6F" w:rsidP="009A018A">
      <w:pPr>
        <w:pStyle w:val="code"/>
        <w:rPr>
          <w:del w:id="852" w:author="patCain" w:date="2014-10-09T20:12:00Z"/>
        </w:rPr>
      </w:pPr>
      <w:del w:id="853" w:author="patCain" w:date="2014-10-09T20:12:00Z">
        <w:r w:rsidDel="00D83CC7">
          <w:delText xml:space="preserve">        </w:delText>
        </w:r>
        <w:r w:rsidR="00FD53B8" w:rsidRPr="002E7B6F" w:rsidDel="00D83CC7">
          <w:delText>&lt;xs:element ref="marker:community" minOcc</w:delText>
        </w:r>
        <w:r w:rsidRPr="002E7B6F" w:rsidDel="00D83CC7">
          <w:delText>urs="1" maxOccurs="unbounded"/&gt;</w:delText>
        </w:r>
      </w:del>
    </w:p>
    <w:p w:rsidR="002E7B6F" w:rsidDel="00D83CC7" w:rsidRDefault="002E7B6F" w:rsidP="009A018A">
      <w:pPr>
        <w:pStyle w:val="code"/>
        <w:rPr>
          <w:del w:id="854" w:author="patCain" w:date="2014-10-09T20:12:00Z"/>
        </w:rPr>
      </w:pPr>
      <w:del w:id="855" w:author="patCain" w:date="2014-10-09T20:12:00Z">
        <w:r w:rsidDel="00D83CC7">
          <w:delText xml:space="preserve">  </w:delText>
        </w:r>
        <w:r w:rsidR="009A018A" w:rsidDel="00D83CC7">
          <w:delText xml:space="preserve">    </w:delText>
        </w:r>
        <w:r w:rsidR="00FD53B8" w:rsidRPr="002E7B6F" w:rsidDel="00D83CC7">
          <w:delText>&lt;/xs:sequence&gt;</w:delText>
        </w:r>
      </w:del>
    </w:p>
    <w:p w:rsidR="002E7B6F" w:rsidRPr="002E7B6F" w:rsidDel="00D83CC7" w:rsidRDefault="009A018A" w:rsidP="009A018A">
      <w:pPr>
        <w:pStyle w:val="code"/>
        <w:rPr>
          <w:del w:id="856" w:author="patCain" w:date="2014-10-09T20:12:00Z"/>
        </w:rPr>
      </w:pPr>
      <w:del w:id="857" w:author="patCain" w:date="2014-10-09T20:12:00Z">
        <w:r w:rsidDel="00D83CC7">
          <w:delText xml:space="preserve">    </w:delText>
        </w:r>
        <w:r w:rsidR="00FD53B8" w:rsidRPr="002E7B6F" w:rsidDel="00D83CC7">
          <w:delText>&lt;/xs:complexType&gt;</w:delText>
        </w:r>
      </w:del>
    </w:p>
    <w:p w:rsidR="002E7B6F" w:rsidDel="00D83CC7" w:rsidRDefault="002E7B6F" w:rsidP="009A018A">
      <w:pPr>
        <w:pStyle w:val="code"/>
        <w:rPr>
          <w:del w:id="858" w:author="patCain" w:date="2014-10-09T20:12:00Z"/>
        </w:rPr>
      </w:pPr>
      <w:del w:id="859" w:author="patCain" w:date="2014-10-09T20:12:00Z">
        <w:r w:rsidDel="00D83CC7">
          <w:delText xml:space="preserve">  </w:delText>
        </w:r>
        <w:r w:rsidR="00FD53B8" w:rsidRPr="002E7B6F" w:rsidDel="00D83CC7">
          <w:delText>&lt;/xs:element&gt;</w:delText>
        </w:r>
      </w:del>
    </w:p>
    <w:p w:rsidR="00FD53B8" w:rsidRPr="002E7B6F" w:rsidDel="00D83CC7" w:rsidRDefault="002E7B6F" w:rsidP="009A018A">
      <w:pPr>
        <w:pStyle w:val="code"/>
        <w:rPr>
          <w:del w:id="860" w:author="patCain" w:date="2014-10-09T20:12:00Z"/>
        </w:rPr>
      </w:pPr>
      <w:del w:id="861" w:author="patCain" w:date="2014-10-09T20:12:00Z">
        <w:r w:rsidDel="00D83CC7">
          <w:delText xml:space="preserve">  </w:delText>
        </w:r>
        <w:r w:rsidR="00FD53B8" w:rsidRPr="002E7B6F" w:rsidDel="00D83CC7">
          <w:delText>&lt;xs:element name="community"&gt;</w:delText>
        </w:r>
      </w:del>
    </w:p>
    <w:p w:rsidR="002E7B6F" w:rsidDel="00D83CC7" w:rsidRDefault="009A018A" w:rsidP="009A018A">
      <w:pPr>
        <w:pStyle w:val="code"/>
        <w:rPr>
          <w:del w:id="862" w:author="patCain" w:date="2014-10-09T20:12:00Z"/>
        </w:rPr>
      </w:pPr>
      <w:del w:id="863" w:author="patCain" w:date="2014-10-09T20:12:00Z">
        <w:r w:rsidDel="00D83CC7">
          <w:delText xml:space="preserve">    </w:delText>
        </w:r>
        <w:r w:rsidR="00FD53B8" w:rsidRPr="002E7B6F" w:rsidDel="00D83CC7">
          <w:delText>&lt;xs:complexType&gt;</w:delText>
        </w:r>
      </w:del>
    </w:p>
    <w:p w:rsidR="00FD53B8" w:rsidRPr="002E7B6F" w:rsidDel="00D83CC7" w:rsidRDefault="002E7B6F" w:rsidP="009A018A">
      <w:pPr>
        <w:pStyle w:val="code"/>
        <w:rPr>
          <w:del w:id="864" w:author="patCain" w:date="2014-10-09T20:12:00Z"/>
        </w:rPr>
      </w:pPr>
      <w:del w:id="865" w:author="patCain" w:date="2014-10-09T20:12:00Z">
        <w:r w:rsidDel="00D83CC7">
          <w:delText xml:space="preserve">      </w:delText>
        </w:r>
        <w:r w:rsidR="00FD53B8" w:rsidRPr="002E7B6F" w:rsidDel="00D83CC7">
          <w:delText>&lt;xs:sequence&gt;</w:delText>
        </w:r>
      </w:del>
    </w:p>
    <w:p w:rsidR="008F2103" w:rsidDel="00D83CC7" w:rsidRDefault="009A018A" w:rsidP="009A018A">
      <w:pPr>
        <w:pStyle w:val="code"/>
        <w:rPr>
          <w:del w:id="866" w:author="patCain" w:date="2014-10-09T20:12:00Z"/>
        </w:rPr>
      </w:pPr>
      <w:del w:id="867" w:author="patCain" w:date="2014-10-09T20:12:00Z">
        <w:r w:rsidDel="00D83CC7">
          <w:delText xml:space="preserve">        </w:delText>
        </w:r>
        <w:r w:rsidR="00FD53B8" w:rsidRPr="002E7B6F" w:rsidDel="00D83CC7">
          <w:delText>&lt;xs:element name="tag" type="iodef:MLStringType" minOcc</w:delText>
        </w:r>
        <w:r w:rsidR="008F2103" w:rsidDel="00D83CC7">
          <w:delText>urs="1" maxOccurs="unbounded"/&gt;</w:delText>
        </w:r>
      </w:del>
    </w:p>
    <w:p w:rsidR="00FD53B8" w:rsidRPr="008F2103" w:rsidDel="00D83CC7" w:rsidRDefault="008F2103" w:rsidP="009A018A">
      <w:pPr>
        <w:pStyle w:val="code"/>
        <w:rPr>
          <w:del w:id="868" w:author="patCain" w:date="2014-10-09T20:12:00Z"/>
        </w:rPr>
      </w:pPr>
      <w:del w:id="869" w:author="patCain" w:date="2014-10-09T20:12:00Z">
        <w:r w:rsidDel="00D83CC7">
          <w:delText xml:space="preserve">  </w:delText>
        </w:r>
        <w:r w:rsidR="009A018A" w:rsidDel="00D83CC7">
          <w:delText xml:space="preserve">    </w:delText>
        </w:r>
        <w:r w:rsidR="00FD53B8" w:rsidRPr="008F2103" w:rsidDel="00D83CC7">
          <w:delText>&lt;/xs:sequence&gt;</w:delText>
        </w:r>
      </w:del>
    </w:p>
    <w:p w:rsidR="00FD53B8" w:rsidRPr="002E7B6F" w:rsidDel="00D83CC7" w:rsidRDefault="008F2103" w:rsidP="009A018A">
      <w:pPr>
        <w:pStyle w:val="code"/>
        <w:rPr>
          <w:del w:id="870" w:author="patCain" w:date="2014-10-09T20:12:00Z"/>
        </w:rPr>
      </w:pPr>
      <w:del w:id="871" w:author="patCain" w:date="2014-10-09T20:12:00Z">
        <w:r w:rsidDel="00D83CC7">
          <w:delText xml:space="preserve">  </w:delText>
        </w:r>
        <w:r w:rsidR="009A018A" w:rsidDel="00D83CC7">
          <w:delText xml:space="preserve">    </w:delText>
        </w:r>
        <w:r w:rsidR="00FD53B8" w:rsidRPr="002E7B6F" w:rsidDel="00D83CC7">
          <w:delText>&lt;xs:attribute name="alias" type="xs:string" use="optional"/&gt;</w:delText>
        </w:r>
      </w:del>
    </w:p>
    <w:p w:rsidR="00FD53B8" w:rsidRPr="002E7B6F" w:rsidDel="00D83CC7" w:rsidRDefault="008F2103" w:rsidP="009A018A">
      <w:pPr>
        <w:pStyle w:val="code"/>
        <w:rPr>
          <w:del w:id="872" w:author="patCain" w:date="2014-10-09T20:12:00Z"/>
        </w:rPr>
      </w:pPr>
      <w:del w:id="873" w:author="patCain" w:date="2014-10-09T20:12:00Z">
        <w:r w:rsidDel="00D83CC7">
          <w:delText xml:space="preserve">  </w:delText>
        </w:r>
        <w:r w:rsidR="009A018A" w:rsidDel="00D83CC7">
          <w:delText xml:space="preserve">    </w:delText>
        </w:r>
        <w:r w:rsidR="00FD53B8" w:rsidRPr="002E7B6F" w:rsidDel="00D83CC7">
          <w:delText>&lt;xs:attribute name="name" type="xs:string" use="required"/&gt;</w:delText>
        </w:r>
      </w:del>
    </w:p>
    <w:p w:rsidR="002E7B6F" w:rsidDel="00D83CC7" w:rsidRDefault="008F2103" w:rsidP="009A018A">
      <w:pPr>
        <w:pStyle w:val="code"/>
        <w:rPr>
          <w:del w:id="874" w:author="patCain" w:date="2014-10-09T20:12:00Z"/>
        </w:rPr>
      </w:pPr>
      <w:del w:id="875" w:author="patCain" w:date="2014-10-09T20:12:00Z">
        <w:r w:rsidDel="00D83CC7">
          <w:delText xml:space="preserve">  </w:delText>
        </w:r>
        <w:r w:rsidR="009A018A" w:rsidDel="00D83CC7">
          <w:delText xml:space="preserve">    </w:delText>
        </w:r>
        <w:r w:rsidR="00FD53B8" w:rsidRPr="002E7B6F" w:rsidDel="00D83CC7">
          <w:delText>&lt;xs:attribute name="version" type="xs:string" default="1.0"/&gt;</w:delText>
        </w:r>
      </w:del>
    </w:p>
    <w:p w:rsidR="00FD53B8" w:rsidRPr="002E7B6F" w:rsidDel="00D83CC7" w:rsidRDefault="009A018A" w:rsidP="009A018A">
      <w:pPr>
        <w:pStyle w:val="code"/>
        <w:rPr>
          <w:del w:id="876" w:author="patCain" w:date="2014-10-09T20:12:00Z"/>
        </w:rPr>
      </w:pPr>
      <w:del w:id="877" w:author="patCain" w:date="2014-10-09T20:12:00Z">
        <w:r w:rsidDel="00D83CC7">
          <w:delText xml:space="preserve">    </w:delText>
        </w:r>
        <w:r w:rsidR="00FD53B8" w:rsidRPr="002E7B6F" w:rsidDel="00D83CC7">
          <w:delText xml:space="preserve">&lt;/xs:complexType&gt; </w:delText>
        </w:r>
      </w:del>
    </w:p>
    <w:p w:rsidR="00FD53B8" w:rsidRPr="002E7B6F" w:rsidDel="00D83CC7" w:rsidRDefault="00FD53B8" w:rsidP="009A018A">
      <w:pPr>
        <w:pStyle w:val="code"/>
        <w:rPr>
          <w:del w:id="878" w:author="patCain" w:date="2014-10-09T20:12:00Z"/>
        </w:rPr>
      </w:pPr>
      <w:del w:id="879" w:author="patCain" w:date="2014-10-09T20:12:00Z">
        <w:r w:rsidRPr="002E7B6F" w:rsidDel="00D83CC7">
          <w:delText xml:space="preserve">  &lt;/xs:element&gt;</w:delText>
        </w:r>
      </w:del>
    </w:p>
    <w:p w:rsidR="00FD53B8" w:rsidDel="00D83CC7" w:rsidRDefault="008F2103" w:rsidP="009A018A">
      <w:pPr>
        <w:pStyle w:val="code"/>
        <w:rPr>
          <w:del w:id="880" w:author="patCain" w:date="2014-10-09T20:12:00Z"/>
        </w:rPr>
      </w:pPr>
      <w:del w:id="881" w:author="patCain" w:date="2014-10-09T20:12:00Z">
        <w:r w:rsidRPr="008F2103" w:rsidDel="00D83CC7">
          <w:delText>&lt;/xs:schema&gt;</w:delText>
        </w:r>
      </w:del>
    </w:p>
    <w:p w:rsidR="009A018A" w:rsidRDefault="009A018A" w:rsidP="00EF2EFB">
      <w:pPr>
        <w:pStyle w:val="Heading1"/>
      </w:pPr>
      <w:r>
        <w:t xml:space="preserve">A Staged </w:t>
      </w:r>
      <w:ins w:id="882" w:author="patCain" w:date="2014-10-09T20:36:00Z">
        <w:r w:rsidR="00385CC3">
          <w:t>STIX</w:t>
        </w:r>
      </w:ins>
      <w:del w:id="883" w:author="patCain" w:date="2014-10-09T20:36:00Z">
        <w:r w:rsidDel="00385CC3">
          <w:delText>IODEF</w:delText>
        </w:r>
      </w:del>
      <w:r>
        <w:t xml:space="preserve"> Example</w:t>
      </w:r>
    </w:p>
    <w:p w:rsidR="009A018A" w:rsidRPr="009A018A" w:rsidRDefault="009A018A" w:rsidP="009A018A">
      <w:r>
        <w:t xml:space="preserve">The following </w:t>
      </w:r>
      <w:ins w:id="884" w:author="patCain" w:date="2014-10-09T20:36:00Z">
        <w:r w:rsidR="00385CC3">
          <w:t>ST</w:t>
        </w:r>
      </w:ins>
      <w:r>
        <w:t>I</w:t>
      </w:r>
      <w:ins w:id="885" w:author="patCain" w:date="2014-10-09T20:36:00Z">
        <w:r w:rsidR="00385CC3">
          <w:t>X</w:t>
        </w:r>
      </w:ins>
      <w:del w:id="886" w:author="patCain" w:date="2014-10-09T20:36:00Z">
        <w:r w:rsidDel="00385CC3">
          <w:delText>ODEF</w:delText>
        </w:r>
      </w:del>
      <w:r>
        <w:t xml:space="preserve">-Document shows placement and an example use of the markings. </w:t>
      </w:r>
      <w:r w:rsidR="00823423">
        <w:t>Some fields have been compacted for display.</w:t>
      </w:r>
    </w:p>
    <w:p w:rsidR="00385CC3" w:rsidRPr="00385CC3" w:rsidRDefault="00385CC3" w:rsidP="00385CC3">
      <w:pPr>
        <w:autoSpaceDE w:val="0"/>
        <w:autoSpaceDN w:val="0"/>
        <w:adjustRightInd w:val="0"/>
        <w:spacing w:after="0" w:line="240" w:lineRule="auto"/>
        <w:rPr>
          <w:ins w:id="887" w:author="patCain" w:date="2014-10-09T20:36:00Z"/>
          <w:rFonts w:ascii="Courier New" w:hAnsi="Courier New" w:cs="Courier New"/>
          <w:sz w:val="20"/>
          <w:szCs w:val="20"/>
          <w:rPrChange w:id="888" w:author="patCain" w:date="2014-10-09T20:37:00Z">
            <w:rPr>
              <w:ins w:id="889" w:author="patCain" w:date="2014-10-09T20:36:00Z"/>
              <w:rFonts w:ascii="Courier New" w:hAnsi="Courier New" w:cs="Courier New"/>
              <w:sz w:val="22"/>
            </w:rPr>
          </w:rPrChange>
        </w:rPr>
      </w:pPr>
      <w:ins w:id="890" w:author="patCain" w:date="2014-10-09T20:36:00Z">
        <w:r w:rsidRPr="00385CC3">
          <w:rPr>
            <w:rFonts w:ascii="Courier New" w:hAnsi="Courier New" w:cs="Courier New"/>
            <w:sz w:val="20"/>
            <w:szCs w:val="20"/>
            <w:rPrChange w:id="891" w:author="patCain" w:date="2014-10-09T20:37:00Z">
              <w:rPr>
                <w:rFonts w:ascii="Courier New" w:hAnsi="Courier New" w:cs="Courier New"/>
                <w:sz w:val="22"/>
              </w:rPr>
            </w:rPrChange>
          </w:rPr>
          <w:t>&lt;STIX_Header&gt;</w:t>
        </w:r>
      </w:ins>
    </w:p>
    <w:p w:rsidR="00385CC3" w:rsidRPr="00385CC3" w:rsidRDefault="0018567D" w:rsidP="00385CC3">
      <w:pPr>
        <w:autoSpaceDE w:val="0"/>
        <w:autoSpaceDN w:val="0"/>
        <w:adjustRightInd w:val="0"/>
        <w:spacing w:after="0" w:line="240" w:lineRule="auto"/>
        <w:rPr>
          <w:ins w:id="892" w:author="patCain" w:date="2014-10-09T20:36:00Z"/>
          <w:rFonts w:ascii="Courier New" w:hAnsi="Courier New" w:cs="Courier New"/>
          <w:sz w:val="20"/>
          <w:szCs w:val="20"/>
          <w:rPrChange w:id="893" w:author="patCain" w:date="2014-10-09T20:37:00Z">
            <w:rPr>
              <w:ins w:id="894" w:author="patCain" w:date="2014-10-09T20:36:00Z"/>
              <w:rFonts w:ascii="Courier New" w:hAnsi="Courier New" w:cs="Courier New"/>
              <w:sz w:val="22"/>
            </w:rPr>
          </w:rPrChange>
        </w:rPr>
      </w:pPr>
      <w:ins w:id="895" w:author="patCain" w:date="2014-10-14T10:38:00Z">
        <w:r>
          <w:rPr>
            <w:rFonts w:ascii="Courier New" w:hAnsi="Courier New" w:cs="Courier New"/>
            <w:sz w:val="20"/>
            <w:szCs w:val="20"/>
          </w:rPr>
          <w:tab/>
        </w:r>
      </w:ins>
      <w:ins w:id="896" w:author="patCain" w:date="2014-10-09T20:36:00Z">
        <w:r w:rsidR="00385CC3" w:rsidRPr="00385CC3">
          <w:rPr>
            <w:rFonts w:ascii="Courier New" w:hAnsi="Courier New" w:cs="Courier New"/>
            <w:sz w:val="20"/>
            <w:szCs w:val="20"/>
            <w:rPrChange w:id="897" w:author="patCain" w:date="2014-10-09T20:37:00Z">
              <w:rPr>
                <w:rFonts w:ascii="Courier New" w:hAnsi="Courier New" w:cs="Courier New"/>
                <w:sz w:val="22"/>
              </w:rPr>
            </w:rPrChange>
          </w:rPr>
          <w:t>&lt;Title&gt;Example Report</w:t>
        </w:r>
      </w:ins>
      <w:ins w:id="898" w:author="patCain" w:date="2014-10-09T20:37:00Z">
        <w:r w:rsidR="00385CC3">
          <w:rPr>
            <w:rFonts w:ascii="Courier New" w:hAnsi="Courier New" w:cs="Courier New"/>
            <w:sz w:val="20"/>
            <w:szCs w:val="20"/>
          </w:rPr>
          <w:t xml:space="preserve"> </w:t>
        </w:r>
      </w:ins>
      <w:ins w:id="899" w:author="patCain" w:date="2014-10-09T20:36:00Z">
        <w:r w:rsidR="00385CC3" w:rsidRPr="00385CC3">
          <w:rPr>
            <w:rFonts w:ascii="Courier New" w:hAnsi="Courier New" w:cs="Courier New"/>
            <w:sz w:val="20"/>
            <w:szCs w:val="20"/>
            <w:rPrChange w:id="900" w:author="patCain" w:date="2014-10-09T20:37:00Z">
              <w:rPr>
                <w:rFonts w:ascii="Courier New" w:hAnsi="Courier New" w:cs="Courier New"/>
                <w:sz w:val="22"/>
              </w:rPr>
            </w:rPrChange>
          </w:rPr>
          <w:t>for Scanning for open ssh servers&lt;/Title&gt;</w:t>
        </w:r>
      </w:ins>
    </w:p>
    <w:p w:rsidR="00385CC3" w:rsidRPr="00385CC3" w:rsidRDefault="0018567D" w:rsidP="00385CC3">
      <w:pPr>
        <w:autoSpaceDE w:val="0"/>
        <w:autoSpaceDN w:val="0"/>
        <w:adjustRightInd w:val="0"/>
        <w:spacing w:after="0" w:line="240" w:lineRule="auto"/>
        <w:rPr>
          <w:ins w:id="901" w:author="patCain" w:date="2014-10-09T20:36:00Z"/>
          <w:rFonts w:ascii="Courier New" w:hAnsi="Courier New" w:cs="Courier New"/>
          <w:sz w:val="20"/>
          <w:szCs w:val="20"/>
          <w:rPrChange w:id="902" w:author="patCain" w:date="2014-10-09T20:37:00Z">
            <w:rPr>
              <w:ins w:id="903" w:author="patCain" w:date="2014-10-09T20:36:00Z"/>
              <w:rFonts w:ascii="Courier New" w:hAnsi="Courier New" w:cs="Courier New"/>
              <w:sz w:val="22"/>
            </w:rPr>
          </w:rPrChange>
        </w:rPr>
      </w:pPr>
      <w:ins w:id="904" w:author="patCain" w:date="2014-10-14T10:38:00Z">
        <w:r>
          <w:rPr>
            <w:rFonts w:ascii="Courier New" w:hAnsi="Courier New" w:cs="Courier New"/>
            <w:sz w:val="20"/>
            <w:szCs w:val="20"/>
          </w:rPr>
          <w:tab/>
        </w:r>
      </w:ins>
      <w:ins w:id="905" w:author="patCain" w:date="2014-10-09T20:36:00Z">
        <w:r w:rsidR="00385CC3" w:rsidRPr="00385CC3">
          <w:rPr>
            <w:rFonts w:ascii="Courier New" w:hAnsi="Courier New" w:cs="Courier New"/>
            <w:sz w:val="20"/>
            <w:szCs w:val="20"/>
            <w:rPrChange w:id="906" w:author="patCain" w:date="2014-10-09T20:37:00Z">
              <w:rPr>
                <w:rFonts w:ascii="Courier New" w:hAnsi="Courier New" w:cs="Courier New"/>
                <w:sz w:val="22"/>
              </w:rPr>
            </w:rPrChange>
          </w:rPr>
          <w:t>&lt;Package_Intent xsi:type="stixVocabs:PackageIntentVocab-1.0"&gt;Indicators - Network Activity&lt;/Package_Intent&gt;</w:t>
        </w:r>
      </w:ins>
    </w:p>
    <w:p w:rsidR="00385CC3" w:rsidRPr="00385CC3" w:rsidRDefault="0018567D" w:rsidP="00385CC3">
      <w:pPr>
        <w:autoSpaceDE w:val="0"/>
        <w:autoSpaceDN w:val="0"/>
        <w:adjustRightInd w:val="0"/>
        <w:spacing w:after="0" w:line="240" w:lineRule="auto"/>
        <w:rPr>
          <w:ins w:id="907" w:author="patCain" w:date="2014-10-09T20:36:00Z"/>
          <w:rFonts w:ascii="Courier New" w:hAnsi="Courier New" w:cs="Courier New"/>
          <w:sz w:val="20"/>
          <w:szCs w:val="20"/>
          <w:rPrChange w:id="908" w:author="patCain" w:date="2014-10-09T20:37:00Z">
            <w:rPr>
              <w:ins w:id="909" w:author="patCain" w:date="2014-10-09T20:36:00Z"/>
              <w:rFonts w:ascii="Courier New" w:hAnsi="Courier New" w:cs="Courier New"/>
              <w:sz w:val="22"/>
            </w:rPr>
          </w:rPrChange>
        </w:rPr>
      </w:pPr>
      <w:ins w:id="910" w:author="patCain" w:date="2014-10-14T10:38:00Z">
        <w:r>
          <w:rPr>
            <w:rFonts w:ascii="Courier New" w:hAnsi="Courier New" w:cs="Courier New"/>
            <w:sz w:val="20"/>
            <w:szCs w:val="20"/>
          </w:rPr>
          <w:tab/>
        </w:r>
        <w:r>
          <w:rPr>
            <w:rFonts w:ascii="Courier New" w:hAnsi="Courier New" w:cs="Courier New"/>
            <w:sz w:val="20"/>
            <w:szCs w:val="20"/>
          </w:rPr>
          <w:tab/>
        </w:r>
      </w:ins>
      <w:ins w:id="911" w:author="patCain" w:date="2014-10-09T20:36:00Z">
        <w:r w:rsidR="00385CC3" w:rsidRPr="00385CC3">
          <w:rPr>
            <w:rFonts w:ascii="Courier New" w:hAnsi="Courier New" w:cs="Courier New"/>
            <w:sz w:val="20"/>
            <w:szCs w:val="20"/>
            <w:rPrChange w:id="912" w:author="patCain" w:date="2014-10-09T20:37:00Z">
              <w:rPr>
                <w:rFonts w:ascii="Courier New" w:hAnsi="Courier New" w:cs="Courier New"/>
                <w:sz w:val="22"/>
              </w:rPr>
            </w:rPrChange>
          </w:rPr>
          <w:t>&lt;Profiles&gt;</w:t>
        </w:r>
      </w:ins>
    </w:p>
    <w:p w:rsidR="00385CC3" w:rsidRPr="00385CC3" w:rsidRDefault="0018567D" w:rsidP="00385CC3">
      <w:pPr>
        <w:autoSpaceDE w:val="0"/>
        <w:autoSpaceDN w:val="0"/>
        <w:adjustRightInd w:val="0"/>
        <w:spacing w:after="0" w:line="240" w:lineRule="auto"/>
        <w:rPr>
          <w:ins w:id="913" w:author="patCain" w:date="2014-10-09T20:36:00Z"/>
          <w:rFonts w:ascii="Courier New" w:hAnsi="Courier New" w:cs="Courier New"/>
          <w:sz w:val="20"/>
          <w:szCs w:val="20"/>
          <w:rPrChange w:id="914" w:author="patCain" w:date="2014-10-09T20:37:00Z">
            <w:rPr>
              <w:ins w:id="915" w:author="patCain" w:date="2014-10-09T20:36:00Z"/>
              <w:rFonts w:ascii="Courier New" w:hAnsi="Courier New" w:cs="Courier New"/>
              <w:sz w:val="22"/>
            </w:rPr>
          </w:rPrChange>
        </w:rPr>
      </w:pPr>
      <w:ins w:id="916" w:author="patCain" w:date="2014-10-14T10:38:00Z">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ins>
      <w:ins w:id="917" w:author="patCain" w:date="2014-10-09T20:36:00Z">
        <w:r w:rsidR="00385CC3" w:rsidRPr="00385CC3">
          <w:rPr>
            <w:rFonts w:ascii="Courier New" w:hAnsi="Courier New" w:cs="Courier New"/>
            <w:sz w:val="20"/>
            <w:szCs w:val="20"/>
            <w:rPrChange w:id="918" w:author="patCain" w:date="2014-10-09T20:37:00Z">
              <w:rPr>
                <w:rFonts w:ascii="Courier New" w:hAnsi="Courier New" w:cs="Courier New"/>
                <w:sz w:val="22"/>
              </w:rPr>
            </w:rPrChange>
          </w:rPr>
          <w:t>&lt;stixCommon:Profile&gt;apwg.org:scan-general-1&lt;/stixCommon:Profile&gt;</w:t>
        </w:r>
      </w:ins>
    </w:p>
    <w:p w:rsidR="00385CC3" w:rsidRPr="00385CC3" w:rsidRDefault="0018567D" w:rsidP="00385CC3">
      <w:pPr>
        <w:autoSpaceDE w:val="0"/>
        <w:autoSpaceDN w:val="0"/>
        <w:adjustRightInd w:val="0"/>
        <w:spacing w:after="0" w:line="240" w:lineRule="auto"/>
        <w:rPr>
          <w:ins w:id="919" w:author="patCain" w:date="2014-10-09T20:36:00Z"/>
          <w:rFonts w:ascii="Courier New" w:hAnsi="Courier New" w:cs="Courier New"/>
          <w:sz w:val="20"/>
          <w:szCs w:val="20"/>
          <w:rPrChange w:id="920" w:author="patCain" w:date="2014-10-09T20:37:00Z">
            <w:rPr>
              <w:ins w:id="921" w:author="patCain" w:date="2014-10-09T20:36:00Z"/>
              <w:rFonts w:ascii="Courier New" w:hAnsi="Courier New" w:cs="Courier New"/>
              <w:sz w:val="22"/>
            </w:rPr>
          </w:rPrChange>
        </w:rPr>
      </w:pPr>
      <w:ins w:id="922" w:author="patCain" w:date="2014-10-14T10:38:00Z">
        <w:r>
          <w:rPr>
            <w:rFonts w:ascii="Courier New" w:hAnsi="Courier New" w:cs="Courier New"/>
            <w:sz w:val="20"/>
            <w:szCs w:val="20"/>
          </w:rPr>
          <w:tab/>
        </w:r>
        <w:r>
          <w:rPr>
            <w:rFonts w:ascii="Courier New" w:hAnsi="Courier New" w:cs="Courier New"/>
            <w:sz w:val="20"/>
            <w:szCs w:val="20"/>
          </w:rPr>
          <w:tab/>
        </w:r>
      </w:ins>
      <w:ins w:id="923" w:author="patCain" w:date="2014-10-09T20:36:00Z">
        <w:r w:rsidR="00385CC3" w:rsidRPr="00385CC3">
          <w:rPr>
            <w:rFonts w:ascii="Courier New" w:hAnsi="Courier New" w:cs="Courier New"/>
            <w:sz w:val="20"/>
            <w:szCs w:val="20"/>
            <w:rPrChange w:id="924" w:author="patCain" w:date="2014-10-09T20:37:00Z">
              <w:rPr>
                <w:rFonts w:ascii="Courier New" w:hAnsi="Courier New" w:cs="Courier New"/>
                <w:sz w:val="22"/>
              </w:rPr>
            </w:rPrChange>
          </w:rPr>
          <w:t>&lt;/Profiles&gt;</w:t>
        </w:r>
      </w:ins>
    </w:p>
    <w:p w:rsidR="00385CC3" w:rsidRPr="00385CC3" w:rsidRDefault="0018567D" w:rsidP="00385CC3">
      <w:pPr>
        <w:autoSpaceDE w:val="0"/>
        <w:autoSpaceDN w:val="0"/>
        <w:adjustRightInd w:val="0"/>
        <w:spacing w:after="0" w:line="240" w:lineRule="auto"/>
        <w:rPr>
          <w:ins w:id="925" w:author="patCain" w:date="2014-10-09T20:36:00Z"/>
          <w:rFonts w:ascii="Courier New" w:hAnsi="Courier New" w:cs="Courier New"/>
          <w:sz w:val="20"/>
          <w:szCs w:val="20"/>
          <w:rPrChange w:id="926" w:author="patCain" w:date="2014-10-09T20:37:00Z">
            <w:rPr>
              <w:ins w:id="927" w:author="patCain" w:date="2014-10-09T20:36:00Z"/>
              <w:rFonts w:ascii="Courier New" w:hAnsi="Courier New" w:cs="Courier New"/>
              <w:sz w:val="22"/>
            </w:rPr>
          </w:rPrChange>
        </w:rPr>
      </w:pPr>
      <w:ins w:id="928" w:author="patCain" w:date="2014-10-14T10:38:00Z">
        <w:r>
          <w:rPr>
            <w:rFonts w:ascii="Courier New" w:hAnsi="Courier New" w:cs="Courier New"/>
            <w:sz w:val="20"/>
            <w:szCs w:val="20"/>
          </w:rPr>
          <w:tab/>
        </w:r>
        <w:r>
          <w:rPr>
            <w:rFonts w:ascii="Courier New" w:hAnsi="Courier New" w:cs="Courier New"/>
            <w:sz w:val="20"/>
            <w:szCs w:val="20"/>
          </w:rPr>
          <w:tab/>
        </w:r>
      </w:ins>
      <w:ins w:id="929" w:author="patCain" w:date="2014-10-09T20:36:00Z">
        <w:r w:rsidR="00385CC3" w:rsidRPr="00385CC3">
          <w:rPr>
            <w:rFonts w:ascii="Courier New" w:hAnsi="Courier New" w:cs="Courier New"/>
            <w:sz w:val="20"/>
            <w:szCs w:val="20"/>
            <w:rPrChange w:id="930" w:author="patCain" w:date="2014-10-09T20:37:00Z">
              <w:rPr>
                <w:rFonts w:ascii="Courier New" w:hAnsi="Courier New" w:cs="Courier New"/>
                <w:sz w:val="22"/>
              </w:rPr>
            </w:rPrChange>
          </w:rPr>
          <w:t>&lt;Handling&gt;</w:t>
        </w:r>
      </w:ins>
    </w:p>
    <w:p w:rsidR="00385CC3" w:rsidRPr="00385CC3" w:rsidRDefault="0018567D" w:rsidP="00385CC3">
      <w:pPr>
        <w:autoSpaceDE w:val="0"/>
        <w:autoSpaceDN w:val="0"/>
        <w:adjustRightInd w:val="0"/>
        <w:spacing w:after="0" w:line="240" w:lineRule="auto"/>
        <w:rPr>
          <w:ins w:id="931" w:author="patCain" w:date="2014-10-09T20:36:00Z"/>
          <w:rFonts w:ascii="Courier New" w:hAnsi="Courier New" w:cs="Courier New"/>
          <w:sz w:val="20"/>
          <w:szCs w:val="20"/>
          <w:rPrChange w:id="932" w:author="patCain" w:date="2014-10-09T20:37:00Z">
            <w:rPr>
              <w:ins w:id="933" w:author="patCain" w:date="2014-10-09T20:36:00Z"/>
              <w:rFonts w:ascii="Courier New" w:hAnsi="Courier New" w:cs="Courier New"/>
              <w:sz w:val="22"/>
            </w:rPr>
          </w:rPrChange>
        </w:rPr>
      </w:pPr>
      <w:ins w:id="934" w:author="patCain" w:date="2014-10-14T10:39:00Z">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ins>
      <w:ins w:id="935" w:author="patCain" w:date="2014-10-09T20:36:00Z">
        <w:r w:rsidR="00385CC3" w:rsidRPr="00385CC3">
          <w:rPr>
            <w:rFonts w:ascii="Courier New" w:hAnsi="Courier New" w:cs="Courier New"/>
            <w:sz w:val="20"/>
            <w:szCs w:val="20"/>
            <w:rPrChange w:id="936" w:author="patCain" w:date="2014-10-09T20:37:00Z">
              <w:rPr>
                <w:rFonts w:ascii="Courier New" w:hAnsi="Courier New" w:cs="Courier New"/>
                <w:sz w:val="22"/>
              </w:rPr>
            </w:rPrChange>
          </w:rPr>
          <w:t>&lt;marking:Marking&gt;</w:t>
        </w:r>
      </w:ins>
    </w:p>
    <w:p w:rsidR="00385CC3" w:rsidRPr="00385CC3" w:rsidRDefault="0018567D" w:rsidP="00385CC3">
      <w:pPr>
        <w:autoSpaceDE w:val="0"/>
        <w:autoSpaceDN w:val="0"/>
        <w:adjustRightInd w:val="0"/>
        <w:spacing w:after="0" w:line="240" w:lineRule="auto"/>
        <w:rPr>
          <w:ins w:id="937" w:author="patCain" w:date="2014-10-09T20:36:00Z"/>
          <w:rFonts w:ascii="Courier New" w:hAnsi="Courier New" w:cs="Courier New"/>
          <w:sz w:val="20"/>
          <w:szCs w:val="20"/>
          <w:rPrChange w:id="938" w:author="patCain" w:date="2014-10-09T20:37:00Z">
            <w:rPr>
              <w:ins w:id="939" w:author="patCain" w:date="2014-10-09T20:36:00Z"/>
              <w:rFonts w:ascii="Courier New" w:hAnsi="Courier New" w:cs="Courier New"/>
              <w:sz w:val="22"/>
            </w:rPr>
          </w:rPrChange>
        </w:rPr>
      </w:pPr>
      <w:ins w:id="940" w:author="patCain" w:date="2014-10-14T10:39:00Z">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ins>
      <w:ins w:id="941" w:author="patCain" w:date="2014-10-09T20:36:00Z">
        <w:r w:rsidR="00385CC3" w:rsidRPr="00385CC3">
          <w:rPr>
            <w:rFonts w:ascii="Courier New" w:hAnsi="Courier New" w:cs="Courier New"/>
            <w:sz w:val="20"/>
            <w:szCs w:val="20"/>
            <w:rPrChange w:id="942" w:author="patCain" w:date="2014-10-09T20:37:00Z">
              <w:rPr>
                <w:rFonts w:ascii="Courier New" w:hAnsi="Courier New" w:cs="Courier New"/>
                <w:sz w:val="22"/>
              </w:rPr>
            </w:rPrChange>
          </w:rPr>
          <w:t>&lt;marking:Marking_Structure marking_model_ref="apwg1"</w:t>
        </w:r>
      </w:ins>
    </w:p>
    <w:p w:rsidR="00385CC3" w:rsidRPr="00385CC3" w:rsidRDefault="0018567D" w:rsidP="00385CC3">
      <w:pPr>
        <w:autoSpaceDE w:val="0"/>
        <w:autoSpaceDN w:val="0"/>
        <w:adjustRightInd w:val="0"/>
        <w:spacing w:after="0" w:line="240" w:lineRule="auto"/>
        <w:rPr>
          <w:ins w:id="943" w:author="patCain" w:date="2014-10-09T20:36:00Z"/>
          <w:rFonts w:ascii="Courier New" w:hAnsi="Courier New" w:cs="Courier New"/>
          <w:sz w:val="20"/>
          <w:szCs w:val="20"/>
          <w:rPrChange w:id="944" w:author="patCain" w:date="2014-10-09T20:37:00Z">
            <w:rPr>
              <w:ins w:id="945" w:author="patCain" w:date="2014-10-09T20:36:00Z"/>
              <w:rFonts w:ascii="Courier New" w:hAnsi="Courier New" w:cs="Courier New"/>
              <w:sz w:val="22"/>
            </w:rPr>
          </w:rPrChange>
        </w:rPr>
      </w:pPr>
      <w:ins w:id="946" w:author="patCain" w:date="2014-10-14T10:39:00Z">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ins>
      <w:ins w:id="947" w:author="patCain" w:date="2014-10-09T20:36:00Z">
        <w:r w:rsidR="00385CC3" w:rsidRPr="00385CC3">
          <w:rPr>
            <w:rFonts w:ascii="Courier New" w:hAnsi="Courier New" w:cs="Courier New"/>
            <w:sz w:val="20"/>
            <w:szCs w:val="20"/>
            <w:rPrChange w:id="948" w:author="patCain" w:date="2014-10-09T20:37:00Z">
              <w:rPr>
                <w:rFonts w:ascii="Courier New" w:hAnsi="Courier New" w:cs="Courier New"/>
                <w:sz w:val="22"/>
              </w:rPr>
            </w:rPrChange>
          </w:rPr>
          <w:t>xsi:type="apwgMarkings:apwgMarkingStructureType"&gt;</w:t>
        </w:r>
      </w:ins>
    </w:p>
    <w:p w:rsidR="00385CC3" w:rsidRPr="00385CC3" w:rsidRDefault="0018567D" w:rsidP="00385CC3">
      <w:pPr>
        <w:autoSpaceDE w:val="0"/>
        <w:autoSpaceDN w:val="0"/>
        <w:adjustRightInd w:val="0"/>
        <w:spacing w:after="0" w:line="240" w:lineRule="auto"/>
        <w:rPr>
          <w:ins w:id="949" w:author="patCain" w:date="2014-10-09T20:36:00Z"/>
          <w:rFonts w:ascii="Courier New" w:hAnsi="Courier New" w:cs="Courier New"/>
          <w:sz w:val="20"/>
          <w:szCs w:val="20"/>
          <w:rPrChange w:id="950" w:author="patCain" w:date="2014-10-09T20:37:00Z">
            <w:rPr>
              <w:ins w:id="951" w:author="patCain" w:date="2014-10-09T20:36:00Z"/>
              <w:rFonts w:ascii="Courier New" w:hAnsi="Courier New" w:cs="Courier New"/>
              <w:sz w:val="22"/>
            </w:rPr>
          </w:rPrChange>
        </w:rPr>
      </w:pPr>
      <w:ins w:id="952" w:author="patCain" w:date="2014-10-14T10:39:00Z">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ins>
      <w:ins w:id="953" w:author="patCain" w:date="2014-10-09T20:36:00Z">
        <w:r w:rsidR="00385CC3" w:rsidRPr="00385CC3">
          <w:rPr>
            <w:rFonts w:ascii="Courier New" w:hAnsi="Courier New" w:cs="Courier New"/>
            <w:sz w:val="20"/>
            <w:szCs w:val="20"/>
            <w:rPrChange w:id="954" w:author="patCain" w:date="2014-10-09T20:37:00Z">
              <w:rPr>
                <w:rFonts w:ascii="Courier New" w:hAnsi="Courier New" w:cs="Courier New"/>
                <w:sz w:val="22"/>
              </w:rPr>
            </w:rPrChange>
          </w:rPr>
          <w:t>&lt;apwgMarkings:tag</w:t>
        </w:r>
      </w:ins>
      <w:ins w:id="955" w:author="patCain" w:date="2014-10-16T20:37:00Z">
        <w:r w:rsidR="006A1EB3">
          <w:rPr>
            <w:rFonts w:ascii="Courier New" w:hAnsi="Courier New" w:cs="Courier New"/>
            <w:sz w:val="20"/>
            <w:szCs w:val="20"/>
          </w:rPr>
          <w:t xml:space="preserve"> value =”99”</w:t>
        </w:r>
      </w:ins>
      <w:ins w:id="956" w:author="patCain" w:date="2014-10-09T20:36:00Z">
        <w:r w:rsidR="00385CC3" w:rsidRPr="00385CC3">
          <w:rPr>
            <w:rFonts w:ascii="Courier New" w:hAnsi="Courier New" w:cs="Courier New"/>
            <w:sz w:val="20"/>
            <w:szCs w:val="20"/>
            <w:rPrChange w:id="957" w:author="patCain" w:date="2014-10-09T20:37:00Z">
              <w:rPr>
                <w:rFonts w:ascii="Courier New" w:hAnsi="Courier New" w:cs="Courier New"/>
                <w:sz w:val="22"/>
              </w:rPr>
            </w:rPrChange>
          </w:rPr>
          <w:t>&gt;No Restrictions&lt;/apwgMarkings:tag&gt;</w:t>
        </w:r>
      </w:ins>
    </w:p>
    <w:p w:rsidR="00385CC3" w:rsidRPr="00385CC3" w:rsidRDefault="0018567D" w:rsidP="00385CC3">
      <w:pPr>
        <w:autoSpaceDE w:val="0"/>
        <w:autoSpaceDN w:val="0"/>
        <w:adjustRightInd w:val="0"/>
        <w:spacing w:after="0" w:line="240" w:lineRule="auto"/>
        <w:rPr>
          <w:ins w:id="958" w:author="patCain" w:date="2014-10-09T20:36:00Z"/>
          <w:rFonts w:ascii="Courier New" w:hAnsi="Courier New" w:cs="Courier New"/>
          <w:sz w:val="20"/>
          <w:szCs w:val="20"/>
          <w:rPrChange w:id="959" w:author="patCain" w:date="2014-10-09T20:37:00Z">
            <w:rPr>
              <w:ins w:id="960" w:author="patCain" w:date="2014-10-09T20:36:00Z"/>
              <w:rFonts w:ascii="Courier New" w:hAnsi="Courier New" w:cs="Courier New"/>
              <w:sz w:val="22"/>
            </w:rPr>
          </w:rPrChange>
        </w:rPr>
      </w:pPr>
      <w:ins w:id="961" w:author="patCain" w:date="2014-10-14T10:39:00Z">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ins>
      <w:ins w:id="962" w:author="patCain" w:date="2014-10-09T20:36:00Z">
        <w:r w:rsidR="00385CC3" w:rsidRPr="00385CC3">
          <w:rPr>
            <w:rFonts w:ascii="Courier New" w:hAnsi="Courier New" w:cs="Courier New"/>
            <w:sz w:val="20"/>
            <w:szCs w:val="20"/>
            <w:rPrChange w:id="963" w:author="patCain" w:date="2014-10-09T20:37:00Z">
              <w:rPr>
                <w:rFonts w:ascii="Courier New" w:hAnsi="Courier New" w:cs="Courier New"/>
                <w:sz w:val="22"/>
              </w:rPr>
            </w:rPrChange>
          </w:rPr>
          <w:t>&lt;/marking:Marking_Structure&gt;</w:t>
        </w:r>
      </w:ins>
    </w:p>
    <w:p w:rsidR="00385CC3" w:rsidRPr="00385CC3" w:rsidRDefault="0018567D" w:rsidP="00385CC3">
      <w:pPr>
        <w:autoSpaceDE w:val="0"/>
        <w:autoSpaceDN w:val="0"/>
        <w:adjustRightInd w:val="0"/>
        <w:spacing w:after="0" w:line="240" w:lineRule="auto"/>
        <w:rPr>
          <w:ins w:id="964" w:author="patCain" w:date="2014-10-09T20:36:00Z"/>
          <w:rFonts w:ascii="Courier New" w:hAnsi="Courier New" w:cs="Courier New"/>
          <w:sz w:val="20"/>
          <w:szCs w:val="20"/>
          <w:rPrChange w:id="965" w:author="patCain" w:date="2014-10-09T20:37:00Z">
            <w:rPr>
              <w:ins w:id="966" w:author="patCain" w:date="2014-10-09T20:36:00Z"/>
              <w:rFonts w:ascii="Courier New" w:hAnsi="Courier New" w:cs="Courier New"/>
              <w:sz w:val="22"/>
            </w:rPr>
          </w:rPrChange>
        </w:rPr>
      </w:pPr>
      <w:ins w:id="967" w:author="patCain" w:date="2014-10-14T10:39:00Z">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ins>
      <w:ins w:id="968" w:author="patCain" w:date="2014-10-09T20:36:00Z">
        <w:r w:rsidR="00385CC3" w:rsidRPr="00385CC3">
          <w:rPr>
            <w:rFonts w:ascii="Courier New" w:hAnsi="Courier New" w:cs="Courier New"/>
            <w:sz w:val="20"/>
            <w:szCs w:val="20"/>
            <w:rPrChange w:id="969" w:author="patCain" w:date="2014-10-09T20:37:00Z">
              <w:rPr>
                <w:rFonts w:ascii="Courier New" w:hAnsi="Courier New" w:cs="Courier New"/>
                <w:sz w:val="22"/>
              </w:rPr>
            </w:rPrChange>
          </w:rPr>
          <w:t>&lt;/marking:Marking&gt;</w:t>
        </w:r>
      </w:ins>
    </w:p>
    <w:p w:rsidR="00385CC3" w:rsidRPr="00385CC3" w:rsidRDefault="0018567D" w:rsidP="00385CC3">
      <w:pPr>
        <w:autoSpaceDE w:val="0"/>
        <w:autoSpaceDN w:val="0"/>
        <w:adjustRightInd w:val="0"/>
        <w:spacing w:after="0" w:line="240" w:lineRule="auto"/>
        <w:rPr>
          <w:ins w:id="970" w:author="patCain" w:date="2014-10-09T20:36:00Z"/>
          <w:rFonts w:ascii="Courier New" w:hAnsi="Courier New" w:cs="Courier New"/>
          <w:sz w:val="20"/>
          <w:szCs w:val="20"/>
          <w:rPrChange w:id="971" w:author="patCain" w:date="2014-10-09T20:37:00Z">
            <w:rPr>
              <w:ins w:id="972" w:author="patCain" w:date="2014-10-09T20:36:00Z"/>
              <w:rFonts w:ascii="Courier New" w:hAnsi="Courier New" w:cs="Courier New"/>
              <w:sz w:val="22"/>
            </w:rPr>
          </w:rPrChange>
        </w:rPr>
      </w:pPr>
      <w:ins w:id="973" w:author="patCain" w:date="2014-10-14T10:39:00Z">
        <w:r>
          <w:rPr>
            <w:rFonts w:ascii="Courier New" w:hAnsi="Courier New" w:cs="Courier New"/>
            <w:sz w:val="20"/>
            <w:szCs w:val="20"/>
          </w:rPr>
          <w:tab/>
        </w:r>
        <w:r>
          <w:rPr>
            <w:rFonts w:ascii="Courier New" w:hAnsi="Courier New" w:cs="Courier New"/>
            <w:sz w:val="20"/>
            <w:szCs w:val="20"/>
          </w:rPr>
          <w:tab/>
        </w:r>
      </w:ins>
      <w:ins w:id="974" w:author="patCain" w:date="2014-10-09T20:36:00Z">
        <w:r w:rsidR="00385CC3" w:rsidRPr="00385CC3">
          <w:rPr>
            <w:rFonts w:ascii="Courier New" w:hAnsi="Courier New" w:cs="Courier New"/>
            <w:sz w:val="20"/>
            <w:szCs w:val="20"/>
            <w:rPrChange w:id="975" w:author="patCain" w:date="2014-10-09T20:37:00Z">
              <w:rPr>
                <w:rFonts w:ascii="Courier New" w:hAnsi="Courier New" w:cs="Courier New"/>
                <w:sz w:val="22"/>
              </w:rPr>
            </w:rPrChange>
          </w:rPr>
          <w:t>&lt;/Handling&gt;</w:t>
        </w:r>
      </w:ins>
    </w:p>
    <w:p w:rsidR="00385CC3" w:rsidRPr="00385CC3" w:rsidRDefault="0018567D" w:rsidP="00385CC3">
      <w:pPr>
        <w:autoSpaceDE w:val="0"/>
        <w:autoSpaceDN w:val="0"/>
        <w:adjustRightInd w:val="0"/>
        <w:spacing w:after="0" w:line="240" w:lineRule="auto"/>
        <w:rPr>
          <w:ins w:id="976" w:author="patCain" w:date="2014-10-09T20:36:00Z"/>
          <w:rFonts w:ascii="Courier New" w:hAnsi="Courier New" w:cs="Courier New"/>
          <w:sz w:val="20"/>
          <w:szCs w:val="20"/>
          <w:rPrChange w:id="977" w:author="patCain" w:date="2014-10-09T20:37:00Z">
            <w:rPr>
              <w:ins w:id="978" w:author="patCain" w:date="2014-10-09T20:36:00Z"/>
              <w:rFonts w:ascii="Courier New" w:hAnsi="Courier New" w:cs="Courier New"/>
              <w:sz w:val="22"/>
            </w:rPr>
          </w:rPrChange>
        </w:rPr>
      </w:pPr>
      <w:ins w:id="979" w:author="patCain" w:date="2014-10-14T10:39:00Z">
        <w:r>
          <w:rPr>
            <w:rFonts w:ascii="Courier New" w:hAnsi="Courier New" w:cs="Courier New"/>
            <w:sz w:val="20"/>
            <w:szCs w:val="20"/>
          </w:rPr>
          <w:tab/>
        </w:r>
        <w:r>
          <w:rPr>
            <w:rFonts w:ascii="Courier New" w:hAnsi="Courier New" w:cs="Courier New"/>
            <w:sz w:val="20"/>
            <w:szCs w:val="20"/>
          </w:rPr>
          <w:tab/>
        </w:r>
      </w:ins>
      <w:ins w:id="980" w:author="patCain" w:date="2014-10-09T20:36:00Z">
        <w:r w:rsidR="00385CC3" w:rsidRPr="00385CC3">
          <w:rPr>
            <w:rFonts w:ascii="Courier New" w:hAnsi="Courier New" w:cs="Courier New"/>
            <w:sz w:val="20"/>
            <w:szCs w:val="20"/>
            <w:rPrChange w:id="981" w:author="patCain" w:date="2014-10-09T20:37:00Z">
              <w:rPr>
                <w:rFonts w:ascii="Courier New" w:hAnsi="Courier New" w:cs="Courier New"/>
                <w:sz w:val="22"/>
              </w:rPr>
            </w:rPrChange>
          </w:rPr>
          <w:t>&lt;Information_Source&gt;</w:t>
        </w:r>
      </w:ins>
    </w:p>
    <w:p w:rsidR="00385CC3" w:rsidRDefault="0018567D" w:rsidP="009A018A">
      <w:pPr>
        <w:pStyle w:val="code"/>
        <w:rPr>
          <w:ins w:id="982" w:author="patCain" w:date="2014-10-09T20:36:00Z"/>
        </w:rPr>
      </w:pPr>
      <w:ins w:id="983" w:author="patCain" w:date="2014-10-14T10:39:00Z">
        <w:r>
          <w:tab/>
        </w:r>
      </w:ins>
      <w:ins w:id="984" w:author="patCain" w:date="2014-10-09T20:37:00Z">
        <w:r w:rsidR="00385CC3">
          <w:t>…</w:t>
        </w:r>
      </w:ins>
    </w:p>
    <w:p w:rsidR="00385CC3" w:rsidRDefault="00385CC3" w:rsidP="009A018A">
      <w:pPr>
        <w:pStyle w:val="code"/>
        <w:rPr>
          <w:ins w:id="985" w:author="patCain" w:date="2014-10-09T20:36:00Z"/>
        </w:rPr>
      </w:pPr>
    </w:p>
    <w:p w:rsidR="00F2119D" w:rsidRDefault="00F2119D" w:rsidP="00EF2EFB">
      <w:pPr>
        <w:pStyle w:val="Heading1"/>
        <w:rPr>
          <w:ins w:id="986" w:author="patCain" w:date="2014-10-09T20:48:00Z"/>
        </w:rPr>
      </w:pPr>
      <w:ins w:id="987" w:author="patCain" w:date="2014-10-09T20:48:00Z">
        <w:r>
          <w:t>Use in CSV formats</w:t>
        </w:r>
      </w:ins>
    </w:p>
    <w:p w:rsidR="00F2119D" w:rsidRDefault="004B4D30">
      <w:pPr>
        <w:rPr>
          <w:ins w:id="988" w:author="patCain" w:date="2014-10-09T20:54:00Z"/>
        </w:rPr>
        <w:pPrChange w:id="989" w:author="patCain" w:date="2014-10-09T20:48:00Z">
          <w:pPr>
            <w:pStyle w:val="Heading1"/>
          </w:pPr>
        </w:pPrChange>
      </w:pPr>
      <w:ins w:id="990" w:author="patCain" w:date="2014-10-09T20:52:00Z">
        <w:r>
          <w:t xml:space="preserve">Although we specified the tags and caveats in XML they should work </w:t>
        </w:r>
      </w:ins>
      <w:ins w:id="991" w:author="patCain" w:date="2014-10-09T20:53:00Z">
        <w:r>
          <w:t>in CSV sharing communities. The community</w:t>
        </w:r>
      </w:ins>
      <w:ins w:id="992" w:author="patCain" w:date="2014-10-09T20:54:00Z">
        <w:r>
          <w:t>,</w:t>
        </w:r>
      </w:ins>
      <w:ins w:id="993" w:author="patCain" w:date="2014-10-09T20:53:00Z">
        <w:r>
          <w:t xml:space="preserve"> tag</w:t>
        </w:r>
      </w:ins>
      <w:ins w:id="994" w:author="patCain" w:date="2014-10-09T20:54:00Z">
        <w:r>
          <w:t>,</w:t>
        </w:r>
      </w:ins>
      <w:ins w:id="995" w:author="patCain" w:date="2014-10-09T20:53:00Z">
        <w:r>
          <w:t xml:space="preserve"> and caveat</w:t>
        </w:r>
      </w:ins>
      <w:ins w:id="996" w:author="patCain" w:date="2014-10-09T20:54:00Z">
        <w:r>
          <w:t>s could be encoded as community/tag/caveats</w:t>
        </w:r>
      </w:ins>
      <w:ins w:id="997" w:author="patCain" w:date="2014-10-09T20:57:00Z">
        <w:r>
          <w:t xml:space="preserve"> -</w:t>
        </w:r>
      </w:ins>
      <w:ins w:id="998" w:author="patCain" w:date="2014-10-09T20:54:00Z">
        <w:r>
          <w:t xml:space="preserve"> </w:t>
        </w:r>
      </w:ins>
      <w:ins w:id="999" w:author="patCain" w:date="2014-10-09T20:57:00Z">
        <w:r>
          <w:t>f</w:t>
        </w:r>
      </w:ins>
      <w:ins w:id="1000" w:author="patCain" w:date="2014-10-09T20:54:00Z">
        <w:r>
          <w:t>ollowed by a comma. As in</w:t>
        </w:r>
      </w:ins>
    </w:p>
    <w:p w:rsidR="004B4D30" w:rsidRDefault="004B4D30">
      <w:pPr>
        <w:rPr>
          <w:ins w:id="1001" w:author="patCain" w:date="2014-10-09T20:55:00Z"/>
        </w:rPr>
        <w:pPrChange w:id="1002" w:author="patCain" w:date="2014-10-09T20:48:00Z">
          <w:pPr>
            <w:pStyle w:val="Heading1"/>
          </w:pPr>
        </w:pPrChange>
      </w:pPr>
      <w:ins w:id="1003" w:author="patCain" w:date="2014-10-09T20:57:00Z">
        <w:r>
          <w:lastRenderedPageBreak/>
          <w:t>,a</w:t>
        </w:r>
      </w:ins>
      <w:ins w:id="1004" w:author="patCain" w:date="2014-10-09T20:55:00Z">
        <w:r>
          <w:t>pwg/11 – Internal Summary/no attribution .</w:t>
        </w:r>
      </w:ins>
    </w:p>
    <w:p w:rsidR="004B4D30" w:rsidRDefault="004B4D30">
      <w:pPr>
        <w:rPr>
          <w:ins w:id="1005" w:author="patCain" w:date="2014-10-09T20:57:00Z"/>
        </w:rPr>
        <w:pPrChange w:id="1006" w:author="patCain" w:date="2014-10-09T20:48:00Z">
          <w:pPr>
            <w:pStyle w:val="Heading1"/>
          </w:pPr>
        </w:pPrChange>
      </w:pPr>
      <w:ins w:id="1007" w:author="patCain" w:date="2014-10-09T20:55:00Z">
        <w:r>
          <w:t>Some sharing communit</w:t>
        </w:r>
      </w:ins>
      <w:ins w:id="1008" w:author="patCain" w:date="2014-10-09T20:56:00Z">
        <w:r>
          <w:t>i</w:t>
        </w:r>
      </w:ins>
      <w:ins w:id="1009" w:author="patCain" w:date="2014-10-09T20:55:00Z">
        <w:r>
          <w:t>es may be able to specif</w:t>
        </w:r>
      </w:ins>
      <w:ins w:id="1010" w:author="patCain" w:date="2014-10-09T20:56:00Z">
        <w:r>
          <w:t>y</w:t>
        </w:r>
      </w:ins>
      <w:ins w:id="1011" w:author="patCain" w:date="2014-10-09T20:55:00Z">
        <w:r>
          <w:t xml:space="preserve"> shortcuts</w:t>
        </w:r>
      </w:ins>
      <w:ins w:id="1012" w:author="patCain" w:date="2014-10-09T20:56:00Z">
        <w:r>
          <w:t>. If the community uses the apwg tags, and really wants to save space, the data marking could be</w:t>
        </w:r>
      </w:ins>
    </w:p>
    <w:p w:rsidR="004B4D30" w:rsidRDefault="004B4D30">
      <w:pPr>
        <w:rPr>
          <w:ins w:id="1013" w:author="patCain" w:date="2014-10-09T20:57:00Z"/>
        </w:rPr>
        <w:pPrChange w:id="1014" w:author="patCain" w:date="2014-10-09T20:48:00Z">
          <w:pPr>
            <w:pStyle w:val="Heading1"/>
          </w:pPr>
        </w:pPrChange>
      </w:pPr>
      <w:ins w:id="1015" w:author="patCain" w:date="2014-10-09T20:57:00Z">
        <w:r>
          <w:t>,11/no attribution,</w:t>
        </w:r>
      </w:ins>
    </w:p>
    <w:p w:rsidR="004B4D30" w:rsidRPr="00F2119D" w:rsidRDefault="004B4D30">
      <w:pPr>
        <w:rPr>
          <w:ins w:id="1016" w:author="patCain" w:date="2014-10-09T20:48:00Z"/>
        </w:rPr>
        <w:pPrChange w:id="1017" w:author="patCain" w:date="2014-10-09T20:48:00Z">
          <w:pPr>
            <w:pStyle w:val="Heading1"/>
          </w:pPr>
        </w:pPrChange>
      </w:pPr>
      <w:ins w:id="1018" w:author="patCain" w:date="2014-10-09T20:58:00Z">
        <w:r>
          <w:t xml:space="preserve">Since we do not share lots of csv format data, a working example has not been tried, </w:t>
        </w:r>
      </w:ins>
      <w:ins w:id="1019" w:author="patCain" w:date="2014-10-09T20:59:00Z">
        <w:r>
          <w:t>b</w:t>
        </w:r>
      </w:ins>
      <w:ins w:id="1020" w:author="patCain" w:date="2014-10-09T20:58:00Z">
        <w:r>
          <w:t>ut we have faith that it will work.</w:t>
        </w:r>
      </w:ins>
    </w:p>
    <w:p w:rsidR="009A018A" w:rsidDel="00385CC3" w:rsidRDefault="009A018A" w:rsidP="009A018A">
      <w:pPr>
        <w:pStyle w:val="code"/>
        <w:rPr>
          <w:del w:id="1021" w:author="patCain" w:date="2014-10-09T20:38:00Z"/>
        </w:rPr>
      </w:pPr>
      <w:del w:id="1022" w:author="patCain" w:date="2014-10-09T20:38:00Z">
        <w:r w:rsidDel="00385CC3">
          <w:delText>&lt;IODEF-Document lang="en" version="1.00" xmlns="urn:ietf:params:xml:ns:iodef-1.0"</w:delText>
        </w:r>
      </w:del>
    </w:p>
    <w:p w:rsidR="009A018A" w:rsidDel="00385CC3" w:rsidRDefault="009A018A" w:rsidP="004F1458">
      <w:pPr>
        <w:pStyle w:val="code"/>
        <w:ind w:left="570"/>
        <w:rPr>
          <w:del w:id="1023" w:author="patCain" w:date="2014-10-09T20:38:00Z"/>
        </w:rPr>
      </w:pPr>
      <w:del w:id="1024" w:author="patCain" w:date="2014-10-09T20:38:00Z">
        <w:r w:rsidDel="00385CC3">
          <w:delText>xmlns:xsi="h</w:delText>
        </w:r>
        <w:r w:rsidR="00D83CC7" w:rsidDel="00385CC3">
          <w:fldChar w:fldCharType="begin"/>
        </w:r>
        <w:r w:rsidR="00D83CC7" w:rsidDel="00385CC3">
          <w:delInstrText xml:space="preserve"> HYPERLINK "tp://www.w3.org/2001/XMLSchema-instance%22%20" </w:delInstrText>
        </w:r>
        <w:r w:rsidR="00D83CC7" w:rsidDel="00385CC3">
          <w:fldChar w:fldCharType="separate"/>
        </w:r>
        <w:r w:rsidR="004F1458" w:rsidRPr="00235CBA" w:rsidDel="00385CC3">
          <w:rPr>
            <w:rStyle w:val="Hyperlink"/>
          </w:rPr>
          <w:delText xml:space="preserve">tp://www.w3.org/2001/XMLSchema-instance" </w:delText>
        </w:r>
        <w:r w:rsidR="00D83CC7" w:rsidDel="00385CC3">
          <w:rPr>
            <w:rStyle w:val="Hyperlink"/>
          </w:rPr>
          <w:fldChar w:fldCharType="end"/>
        </w:r>
        <w:r w:rsidDel="00385CC3">
          <w:delText>mlns:iodef="urn:ietf:params:xml:ns:iodef-1.0"</w:delText>
        </w:r>
      </w:del>
    </w:p>
    <w:p w:rsidR="009A018A" w:rsidDel="00385CC3" w:rsidRDefault="009A018A" w:rsidP="004F1458">
      <w:pPr>
        <w:pStyle w:val="code"/>
        <w:ind w:left="570"/>
        <w:rPr>
          <w:del w:id="1025" w:author="patCain" w:date="2014-10-09T20:38:00Z"/>
        </w:rPr>
      </w:pPr>
      <w:del w:id="1026" w:author="patCain" w:date="2014-10-09T20:38:00Z">
        <w:r w:rsidDel="00385CC3">
          <w:delText>xmlns:bot="urn:ie</w:delText>
        </w:r>
        <w:r w:rsidR="004F1458" w:rsidDel="00385CC3">
          <w:delText>tf:params:xml:ns:apwg-bot-1.0" x</w:delText>
        </w:r>
        <w:r w:rsidDel="00385CC3">
          <w:delText>mlns:marker="apwg.org/schemas/dataMarking-1.0"&gt;</w:delText>
        </w:r>
      </w:del>
    </w:p>
    <w:p w:rsidR="009A018A" w:rsidDel="00385CC3" w:rsidRDefault="009A018A" w:rsidP="009A018A">
      <w:pPr>
        <w:pStyle w:val="code"/>
        <w:rPr>
          <w:del w:id="1027" w:author="patCain" w:date="2014-10-09T20:38:00Z"/>
        </w:rPr>
      </w:pPr>
      <w:del w:id="1028" w:author="patCain" w:date="2014-10-09T20:38:00Z">
        <w:r w:rsidDel="00385CC3">
          <w:delText xml:space="preserve">  &lt;Incident purpose="mitigation"&gt;</w:delText>
        </w:r>
      </w:del>
    </w:p>
    <w:p w:rsidR="009A018A" w:rsidDel="00385CC3" w:rsidRDefault="009A018A" w:rsidP="009A018A">
      <w:pPr>
        <w:pStyle w:val="code"/>
        <w:rPr>
          <w:del w:id="1029" w:author="patCain" w:date="2014-10-09T20:38:00Z"/>
        </w:rPr>
      </w:pPr>
      <w:del w:id="1030" w:author="patCain" w:date="2014-10-09T20:38:00Z">
        <w:r w:rsidDel="00385CC3">
          <w:delText xml:space="preserve">    &lt;IncidentID/&gt;</w:delText>
        </w:r>
      </w:del>
    </w:p>
    <w:p w:rsidR="009A018A" w:rsidDel="00385CC3" w:rsidRDefault="009A018A" w:rsidP="009A018A">
      <w:pPr>
        <w:pStyle w:val="code"/>
        <w:rPr>
          <w:del w:id="1031" w:author="patCain" w:date="2014-10-09T20:38:00Z"/>
        </w:rPr>
      </w:pPr>
      <w:del w:id="1032" w:author="patCain" w:date="2014-10-09T20:38:00Z">
        <w:r w:rsidDel="00385CC3">
          <w:delText xml:space="preserve">    &lt;ReportTime/&gt;</w:delText>
        </w:r>
      </w:del>
    </w:p>
    <w:p w:rsidR="009A018A" w:rsidDel="00385CC3" w:rsidRDefault="009A018A" w:rsidP="009A018A">
      <w:pPr>
        <w:pStyle w:val="code"/>
        <w:rPr>
          <w:del w:id="1033" w:author="patCain" w:date="2014-10-09T20:38:00Z"/>
        </w:rPr>
      </w:pPr>
      <w:del w:id="1034" w:author="patCain" w:date="2014-10-09T20:38:00Z">
        <w:r w:rsidDel="00385CC3">
          <w:delText xml:space="preserve">    &lt;Description/&gt;</w:delText>
        </w:r>
      </w:del>
    </w:p>
    <w:p w:rsidR="009A018A" w:rsidDel="00385CC3" w:rsidRDefault="009A018A" w:rsidP="009A018A">
      <w:pPr>
        <w:pStyle w:val="code"/>
        <w:rPr>
          <w:del w:id="1035" w:author="patCain" w:date="2014-10-09T20:38:00Z"/>
        </w:rPr>
      </w:pPr>
      <w:del w:id="1036" w:author="patCain" w:date="2014-10-09T20:38:00Z">
        <w:r w:rsidDel="00385CC3">
          <w:delText xml:space="preserve">    &lt;Assessment/&gt;</w:delText>
        </w:r>
      </w:del>
    </w:p>
    <w:p w:rsidR="009A018A" w:rsidDel="00385CC3" w:rsidRDefault="009A018A" w:rsidP="009A018A">
      <w:pPr>
        <w:pStyle w:val="code"/>
        <w:rPr>
          <w:del w:id="1037" w:author="patCain" w:date="2014-10-09T20:38:00Z"/>
        </w:rPr>
      </w:pPr>
      <w:del w:id="1038" w:author="patCain" w:date="2014-10-09T20:38:00Z">
        <w:r w:rsidDel="00385CC3">
          <w:delText xml:space="preserve">    &lt;Contact/&gt;</w:delText>
        </w:r>
      </w:del>
    </w:p>
    <w:p w:rsidR="009A018A" w:rsidDel="00385CC3" w:rsidRDefault="009A018A" w:rsidP="009A018A">
      <w:pPr>
        <w:pStyle w:val="code"/>
        <w:rPr>
          <w:del w:id="1039" w:author="patCain" w:date="2014-10-09T20:38:00Z"/>
        </w:rPr>
      </w:pPr>
      <w:del w:id="1040" w:author="patCain" w:date="2014-10-09T20:38:00Z">
        <w:r w:rsidDel="00385CC3">
          <w:delText xml:space="preserve">    &lt;EventData/&gt;</w:delText>
        </w:r>
      </w:del>
    </w:p>
    <w:p w:rsidR="009A018A" w:rsidDel="00385CC3" w:rsidRDefault="009A018A" w:rsidP="009A018A">
      <w:pPr>
        <w:pStyle w:val="code"/>
        <w:rPr>
          <w:del w:id="1041" w:author="patCain" w:date="2014-10-09T20:38:00Z"/>
        </w:rPr>
      </w:pPr>
      <w:del w:id="1042" w:author="patCain" w:date="2014-10-09T20:38:00Z">
        <w:r w:rsidDel="00385CC3">
          <w:delText xml:space="preserve">    &lt;AdditionalData dtype="xml"&gt;</w:delText>
        </w:r>
      </w:del>
    </w:p>
    <w:p w:rsidR="009A018A" w:rsidDel="00385CC3" w:rsidRDefault="009A018A" w:rsidP="009A018A">
      <w:pPr>
        <w:pStyle w:val="code"/>
        <w:rPr>
          <w:del w:id="1043" w:author="patCain" w:date="2014-10-09T20:38:00Z"/>
        </w:rPr>
      </w:pPr>
      <w:del w:id="1044" w:author="patCain" w:date="2014-10-09T20:38:00Z">
        <w:r w:rsidDel="00385CC3">
          <w:delText xml:space="preserve">      &lt;marker:dataMarkings xmlns="apwg.org/schemas/dataMarking-1.0"&gt;</w:delText>
        </w:r>
      </w:del>
    </w:p>
    <w:p w:rsidR="009A018A" w:rsidDel="00385CC3" w:rsidRDefault="009A018A" w:rsidP="009A018A">
      <w:pPr>
        <w:pStyle w:val="code"/>
        <w:rPr>
          <w:del w:id="1045" w:author="patCain" w:date="2014-10-09T20:38:00Z"/>
        </w:rPr>
      </w:pPr>
      <w:del w:id="1046" w:author="patCain" w:date="2014-10-09T20:38:00Z">
        <w:r w:rsidDel="00385CC3">
          <w:delText xml:space="preserve">        &lt;community name="apwg"&gt;&lt;tag&gt;</w:delText>
        </w:r>
      </w:del>
      <w:del w:id="1047" w:author="patCain" w:date="2014-10-09T20:30:00Z">
        <w:r w:rsidDel="00385CC3">
          <w:delText>bad guys only</w:delText>
        </w:r>
      </w:del>
      <w:del w:id="1048" w:author="patCain" w:date="2014-10-09T20:38:00Z">
        <w:r w:rsidDel="00385CC3">
          <w:delText>&lt;/tag&gt;&lt;/community&gt;</w:delText>
        </w:r>
      </w:del>
    </w:p>
    <w:p w:rsidR="009A018A" w:rsidDel="00385CC3" w:rsidRDefault="009A018A" w:rsidP="009A018A">
      <w:pPr>
        <w:pStyle w:val="code"/>
        <w:rPr>
          <w:del w:id="1049" w:author="patCain" w:date="2014-10-09T20:38:00Z"/>
        </w:rPr>
      </w:pPr>
      <w:del w:id="1050" w:author="patCain" w:date="2014-10-09T20:38:00Z">
        <w:r w:rsidDel="00385CC3">
          <w:delText xml:space="preserve">      &lt;/marker:dataMarkings&gt;</w:delText>
        </w:r>
      </w:del>
    </w:p>
    <w:p w:rsidR="009A018A" w:rsidDel="00385CC3" w:rsidRDefault="009A018A" w:rsidP="009A018A">
      <w:pPr>
        <w:pStyle w:val="code"/>
        <w:rPr>
          <w:del w:id="1051" w:author="patCain" w:date="2014-10-09T20:38:00Z"/>
        </w:rPr>
      </w:pPr>
      <w:del w:id="1052" w:author="patCain" w:date="2014-10-09T20:38:00Z">
        <w:r w:rsidDel="00385CC3">
          <w:delText xml:space="preserve">    &lt;/AdditionalData&gt;</w:delText>
        </w:r>
      </w:del>
    </w:p>
    <w:p w:rsidR="009A018A" w:rsidDel="00385CC3" w:rsidRDefault="009A018A" w:rsidP="009A018A">
      <w:pPr>
        <w:pStyle w:val="code"/>
        <w:rPr>
          <w:del w:id="1053" w:author="patCain" w:date="2014-10-09T20:38:00Z"/>
        </w:rPr>
      </w:pPr>
      <w:del w:id="1054" w:author="patCain" w:date="2014-10-09T20:38:00Z">
        <w:r w:rsidDel="00385CC3">
          <w:delText xml:space="preserve">  &lt;/Incident&gt;</w:delText>
        </w:r>
      </w:del>
    </w:p>
    <w:p w:rsidR="009A018A" w:rsidRPr="009A018A" w:rsidDel="00385CC3" w:rsidRDefault="009A018A" w:rsidP="009A018A">
      <w:pPr>
        <w:pStyle w:val="code"/>
        <w:rPr>
          <w:del w:id="1055" w:author="patCain" w:date="2014-10-09T20:38:00Z"/>
        </w:rPr>
      </w:pPr>
      <w:del w:id="1056" w:author="patCain" w:date="2014-10-09T20:38:00Z">
        <w:r w:rsidDel="00385CC3">
          <w:delText>&lt;/IODEF-Document&gt;</w:delText>
        </w:r>
      </w:del>
    </w:p>
    <w:p w:rsidR="001C2F49" w:rsidRDefault="008F2103" w:rsidP="00EF2EFB">
      <w:pPr>
        <w:pStyle w:val="Heading1"/>
      </w:pPr>
      <w:r>
        <w:t xml:space="preserve">APWG </w:t>
      </w:r>
      <w:r w:rsidR="007D00F8">
        <w:t xml:space="preserve">Pilot </w:t>
      </w:r>
      <w:r>
        <w:t>Use of &lt;dataMarkings&gt;</w:t>
      </w:r>
    </w:p>
    <w:p w:rsidR="00105B68" w:rsidRDefault="008F2103" w:rsidP="001C2F49">
      <w:pPr>
        <w:rPr>
          <w:ins w:id="1057" w:author="patCain" w:date="2014-10-09T20:40:00Z"/>
        </w:rPr>
      </w:pPr>
      <w:r>
        <w:t>APW</w:t>
      </w:r>
      <w:r w:rsidR="00DD06A0">
        <w:t>G</w:t>
      </w:r>
      <w:r w:rsidR="00454C70">
        <w:t xml:space="preserve"> researchers have proposed multiple</w:t>
      </w:r>
      <w:r>
        <w:t xml:space="preserve"> communities for the collection and sharing of data</w:t>
      </w:r>
      <w:r w:rsidR="007E098D">
        <w:t>. Some of t</w:t>
      </w:r>
      <w:r w:rsidR="00B74C2D">
        <w:t>he actual guidance policies to mark data are still under development</w:t>
      </w:r>
      <w:r w:rsidR="007E098D">
        <w:t xml:space="preserve"> and are repository and community dependent</w:t>
      </w:r>
      <w:r>
        <w:t>.</w:t>
      </w:r>
      <w:r w:rsidR="00DD06A0">
        <w:t xml:space="preserve"> These definitions are quite fluid; do not rely on them for operational use.</w:t>
      </w:r>
    </w:p>
    <w:p w:rsidR="005E161B" w:rsidRDefault="005E161B" w:rsidP="001C2F49">
      <w:ins w:id="1058" w:author="patCain" w:date="2014-10-09T20:40:00Z">
        <w:r>
          <w:t>The current XML schema and CSV guidance are available at github.com/</w:t>
        </w:r>
      </w:ins>
      <w:ins w:id="1059" w:author="patCain" w:date="2014-10-09T20:41:00Z">
        <w:r>
          <w:t>patCain</w:t>
        </w:r>
      </w:ins>
      <w:ins w:id="1060" w:author="patCain" w:date="2014-10-09T20:40:00Z">
        <w:r>
          <w:t>/</w:t>
        </w:r>
      </w:ins>
      <w:ins w:id="1061" w:author="patCain" w:date="2014-10-09T20:41:00Z">
        <w:r>
          <w:t>ecrisp.</w:t>
        </w:r>
      </w:ins>
    </w:p>
    <w:p w:rsidR="008041F0" w:rsidDel="005E161B" w:rsidRDefault="008041F0" w:rsidP="008041F0">
      <w:pPr>
        <w:pStyle w:val="Heading2"/>
        <w:rPr>
          <w:del w:id="1062" w:author="patCain" w:date="2014-10-09T20:40:00Z"/>
        </w:rPr>
      </w:pPr>
      <w:del w:id="1063" w:author="patCain" w:date="2014-10-09T20:40:00Z">
        <w:r w:rsidDel="005E161B">
          <w:delText xml:space="preserve">Sensitivity </w:delText>
        </w:r>
        <w:r w:rsidR="00454C70" w:rsidDel="005E161B">
          <w:delText>community</w:delText>
        </w:r>
      </w:del>
    </w:p>
    <w:p w:rsidR="00454C70" w:rsidRPr="00454C70" w:rsidDel="005E161B" w:rsidRDefault="00B74C2D" w:rsidP="00454C70">
      <w:pPr>
        <w:rPr>
          <w:del w:id="1064" w:author="patCain" w:date="2014-10-09T20:40:00Z"/>
        </w:rPr>
      </w:pPr>
      <w:del w:id="1065" w:author="patCain" w:date="2014-10-09T20:40:00Z">
        <w:r w:rsidDel="005E161B">
          <w:delText>The sensitivity markings try to convey the care that should be taken with this data. The values range from an active operation is in place (i.e., publication of the data will compromise an activity), to the data was gathered via a known collector, to the data was collected by a covert collector, to the data being older.</w:delText>
        </w:r>
      </w:del>
    </w:p>
    <w:tbl>
      <w:tblPr>
        <w:tblStyle w:val="TableGrid"/>
        <w:tblW w:w="0" w:type="auto"/>
        <w:tblLook w:val="04A0" w:firstRow="1" w:lastRow="0" w:firstColumn="1" w:lastColumn="0" w:noHBand="0" w:noVBand="1"/>
      </w:tblPr>
      <w:tblGrid>
        <w:gridCol w:w="1908"/>
        <w:gridCol w:w="7668"/>
      </w:tblGrid>
      <w:tr w:rsidR="00454C70" w:rsidDel="005E161B" w:rsidTr="00454C70">
        <w:trPr>
          <w:del w:id="1066" w:author="patCain" w:date="2014-10-09T20:40:00Z"/>
        </w:trPr>
        <w:tc>
          <w:tcPr>
            <w:tcW w:w="1908" w:type="dxa"/>
          </w:tcPr>
          <w:p w:rsidR="00454C70" w:rsidDel="005E161B" w:rsidRDefault="00454C70" w:rsidP="008041F0">
            <w:pPr>
              <w:rPr>
                <w:del w:id="1067" w:author="patCain" w:date="2014-10-09T20:40:00Z"/>
              </w:rPr>
            </w:pPr>
            <w:del w:id="1068" w:author="patCain" w:date="2014-10-09T20:40:00Z">
              <w:r w:rsidDel="005E161B">
                <w:delText>Id</w:delText>
              </w:r>
            </w:del>
          </w:p>
        </w:tc>
        <w:tc>
          <w:tcPr>
            <w:tcW w:w="7668" w:type="dxa"/>
          </w:tcPr>
          <w:p w:rsidR="00454C70" w:rsidDel="005E161B" w:rsidRDefault="00454C70" w:rsidP="008041F0">
            <w:pPr>
              <w:rPr>
                <w:del w:id="1069" w:author="patCain" w:date="2014-10-09T20:40:00Z"/>
              </w:rPr>
            </w:pPr>
            <w:del w:id="1070" w:author="patCain" w:date="2014-10-09T20:40:00Z">
              <w:r w:rsidDel="005E161B">
                <w:delText>Meaning</w:delText>
              </w:r>
            </w:del>
          </w:p>
        </w:tc>
      </w:tr>
      <w:tr w:rsidR="00454C70" w:rsidDel="005E161B" w:rsidTr="00454C70">
        <w:trPr>
          <w:del w:id="1071" w:author="patCain" w:date="2014-10-09T20:40:00Z"/>
        </w:trPr>
        <w:tc>
          <w:tcPr>
            <w:tcW w:w="1908" w:type="dxa"/>
          </w:tcPr>
          <w:p w:rsidR="00454C70" w:rsidDel="005E161B" w:rsidRDefault="00454C70" w:rsidP="008041F0">
            <w:pPr>
              <w:rPr>
                <w:del w:id="1072" w:author="patCain" w:date="2014-10-09T20:40:00Z"/>
              </w:rPr>
            </w:pPr>
            <w:del w:id="1073" w:author="patCain" w:date="2014-10-09T20:40:00Z">
              <w:r w:rsidDel="005E161B">
                <w:delText>Historical</w:delText>
              </w:r>
            </w:del>
          </w:p>
        </w:tc>
        <w:tc>
          <w:tcPr>
            <w:tcW w:w="7668" w:type="dxa"/>
          </w:tcPr>
          <w:p w:rsidR="00454C70" w:rsidDel="005E161B" w:rsidRDefault="00454C70" w:rsidP="008041F0">
            <w:pPr>
              <w:rPr>
                <w:del w:id="1074" w:author="patCain" w:date="2014-10-09T20:40:00Z"/>
              </w:rPr>
            </w:pPr>
            <w:del w:id="1075" w:author="patCain" w:date="2014-10-09T20:40:00Z">
              <w:r w:rsidDel="005E161B">
                <w:delText>Data is probably already known or is relatively old</w:delText>
              </w:r>
            </w:del>
          </w:p>
        </w:tc>
      </w:tr>
      <w:tr w:rsidR="00454C70" w:rsidDel="005E161B" w:rsidTr="00454C70">
        <w:trPr>
          <w:del w:id="1076" w:author="patCain" w:date="2014-10-09T20:40:00Z"/>
        </w:trPr>
        <w:tc>
          <w:tcPr>
            <w:tcW w:w="1908" w:type="dxa"/>
          </w:tcPr>
          <w:p w:rsidR="00454C70" w:rsidDel="005E161B" w:rsidRDefault="00454C70" w:rsidP="008041F0">
            <w:pPr>
              <w:rPr>
                <w:del w:id="1077" w:author="patCain" w:date="2014-10-09T20:40:00Z"/>
              </w:rPr>
            </w:pPr>
            <w:del w:id="1078" w:author="patCain" w:date="2014-10-09T20:40:00Z">
              <w:r w:rsidDel="005E161B">
                <w:delText>Live-overt</w:delText>
              </w:r>
            </w:del>
          </w:p>
        </w:tc>
        <w:tc>
          <w:tcPr>
            <w:tcW w:w="7668" w:type="dxa"/>
          </w:tcPr>
          <w:p w:rsidR="00454C70" w:rsidDel="005E161B" w:rsidRDefault="00454C70" w:rsidP="008041F0">
            <w:pPr>
              <w:rPr>
                <w:del w:id="1079" w:author="patCain" w:date="2014-10-09T20:40:00Z"/>
              </w:rPr>
            </w:pPr>
            <w:del w:id="1080" w:author="patCain" w:date="2014-10-09T20:40:00Z">
              <w:r w:rsidDel="005E161B">
                <w:delText>Data was collected in a known fashion or collector</w:delText>
              </w:r>
            </w:del>
          </w:p>
        </w:tc>
      </w:tr>
      <w:tr w:rsidR="00454C70" w:rsidDel="005E161B" w:rsidTr="00454C70">
        <w:trPr>
          <w:del w:id="1081" w:author="patCain" w:date="2014-10-09T20:40:00Z"/>
        </w:trPr>
        <w:tc>
          <w:tcPr>
            <w:tcW w:w="1908" w:type="dxa"/>
          </w:tcPr>
          <w:p w:rsidR="00454C70" w:rsidDel="005E161B" w:rsidRDefault="00454C70" w:rsidP="008041F0">
            <w:pPr>
              <w:rPr>
                <w:del w:id="1082" w:author="patCain" w:date="2014-10-09T20:40:00Z"/>
              </w:rPr>
            </w:pPr>
            <w:del w:id="1083" w:author="patCain" w:date="2014-10-09T20:40:00Z">
              <w:r w:rsidDel="005E161B">
                <w:delText>Live-covert</w:delText>
              </w:r>
            </w:del>
          </w:p>
        </w:tc>
        <w:tc>
          <w:tcPr>
            <w:tcW w:w="7668" w:type="dxa"/>
          </w:tcPr>
          <w:p w:rsidR="00454C70" w:rsidDel="005E161B" w:rsidRDefault="00454C70" w:rsidP="008041F0">
            <w:pPr>
              <w:rPr>
                <w:del w:id="1084" w:author="patCain" w:date="2014-10-09T20:40:00Z"/>
              </w:rPr>
            </w:pPr>
            <w:del w:id="1085" w:author="patCain" w:date="2014-10-09T20:40:00Z">
              <w:r w:rsidDel="005E161B">
                <w:delText>Data was collected</w:delText>
              </w:r>
              <w:r w:rsidR="00B74C2D" w:rsidDel="005E161B">
                <w:delText xml:space="preserve"> via a private collection facility</w:delText>
              </w:r>
            </w:del>
          </w:p>
        </w:tc>
      </w:tr>
      <w:tr w:rsidR="00B74C2D" w:rsidDel="005E161B" w:rsidTr="00454C70">
        <w:trPr>
          <w:del w:id="1086" w:author="patCain" w:date="2014-10-09T20:40:00Z"/>
        </w:trPr>
        <w:tc>
          <w:tcPr>
            <w:tcW w:w="1908" w:type="dxa"/>
          </w:tcPr>
          <w:p w:rsidR="00B74C2D" w:rsidDel="005E161B" w:rsidRDefault="00B74C2D" w:rsidP="008041F0">
            <w:pPr>
              <w:rPr>
                <w:del w:id="1087" w:author="patCain" w:date="2014-10-09T20:40:00Z"/>
              </w:rPr>
            </w:pPr>
            <w:del w:id="1088" w:author="patCain" w:date="2014-10-09T20:40:00Z">
              <w:r w:rsidDel="005E161B">
                <w:delText>Active</w:delText>
              </w:r>
            </w:del>
          </w:p>
        </w:tc>
        <w:tc>
          <w:tcPr>
            <w:tcW w:w="7668" w:type="dxa"/>
          </w:tcPr>
          <w:p w:rsidR="00B74C2D" w:rsidDel="005E161B" w:rsidRDefault="00B74C2D" w:rsidP="008041F0">
            <w:pPr>
              <w:rPr>
                <w:del w:id="1089" w:author="patCain" w:date="2014-10-09T20:40:00Z"/>
              </w:rPr>
            </w:pPr>
            <w:del w:id="1090" w:author="patCain" w:date="2014-10-09T20:40:00Z">
              <w:r w:rsidDel="005E161B">
                <w:delText xml:space="preserve">Data is </w:delText>
              </w:r>
              <w:r w:rsidR="00D775AF" w:rsidDel="005E161B">
                <w:delText xml:space="preserve">currently part of an active </w:delText>
              </w:r>
              <w:r w:rsidDel="005E161B">
                <w:delText>investigation</w:delText>
              </w:r>
            </w:del>
          </w:p>
        </w:tc>
      </w:tr>
      <w:tr w:rsidR="00B74C2D" w:rsidDel="005E161B" w:rsidTr="00454C70">
        <w:trPr>
          <w:del w:id="1091" w:author="patCain" w:date="2014-10-09T20:40:00Z"/>
        </w:trPr>
        <w:tc>
          <w:tcPr>
            <w:tcW w:w="1908" w:type="dxa"/>
          </w:tcPr>
          <w:p w:rsidR="00B74C2D" w:rsidDel="005E161B" w:rsidRDefault="00880C94" w:rsidP="008041F0">
            <w:pPr>
              <w:rPr>
                <w:del w:id="1092" w:author="patCain" w:date="2014-10-09T20:40:00Z"/>
              </w:rPr>
            </w:pPr>
            <w:del w:id="1093" w:author="patCain" w:date="2014-10-09T20:40:00Z">
              <w:r w:rsidDel="005E161B">
                <w:delText>Active-no touch</w:delText>
              </w:r>
            </w:del>
          </w:p>
        </w:tc>
        <w:tc>
          <w:tcPr>
            <w:tcW w:w="7668" w:type="dxa"/>
          </w:tcPr>
          <w:p w:rsidR="00B74C2D" w:rsidDel="005E161B" w:rsidRDefault="00880C94" w:rsidP="008041F0">
            <w:pPr>
              <w:rPr>
                <w:del w:id="1094" w:author="patCain" w:date="2014-10-09T20:40:00Z"/>
              </w:rPr>
            </w:pPr>
            <w:del w:id="1095" w:author="patCain" w:date="2014-10-09T20:40:00Z">
              <w:r w:rsidDel="005E161B">
                <w:delText>Do not disturb or take actions on this dataset</w:delText>
              </w:r>
            </w:del>
          </w:p>
        </w:tc>
      </w:tr>
      <w:tr w:rsidR="00880C94" w:rsidDel="005E161B" w:rsidTr="00454C70">
        <w:trPr>
          <w:del w:id="1096" w:author="patCain" w:date="2014-10-09T20:40:00Z"/>
        </w:trPr>
        <w:tc>
          <w:tcPr>
            <w:tcW w:w="1908" w:type="dxa"/>
          </w:tcPr>
          <w:p w:rsidR="00880C94" w:rsidDel="005E161B" w:rsidRDefault="00880C94" w:rsidP="008041F0">
            <w:pPr>
              <w:rPr>
                <w:del w:id="1097" w:author="patCain" w:date="2014-10-09T20:40:00Z"/>
              </w:rPr>
            </w:pPr>
            <w:del w:id="1098" w:author="patCain" w:date="2014-10-09T20:40:00Z">
              <w:r w:rsidDel="005E161B">
                <w:delText>Unspecified</w:delText>
              </w:r>
            </w:del>
          </w:p>
        </w:tc>
        <w:tc>
          <w:tcPr>
            <w:tcW w:w="7668" w:type="dxa"/>
          </w:tcPr>
          <w:p w:rsidR="00880C94" w:rsidDel="005E161B" w:rsidRDefault="00880C94" w:rsidP="008041F0">
            <w:pPr>
              <w:rPr>
                <w:del w:id="1099" w:author="patCain" w:date="2014-10-09T20:40:00Z"/>
              </w:rPr>
            </w:pPr>
          </w:p>
        </w:tc>
      </w:tr>
    </w:tbl>
    <w:p w:rsidR="00454C70" w:rsidRPr="008041F0" w:rsidRDefault="00454C70" w:rsidP="008041F0"/>
    <w:p w:rsidR="008F2103" w:rsidDel="005E161B" w:rsidRDefault="008F2103" w:rsidP="008F2103">
      <w:pPr>
        <w:pStyle w:val="Heading2"/>
        <w:rPr>
          <w:del w:id="1100" w:author="patCain" w:date="2014-10-09T20:39:00Z"/>
        </w:rPr>
      </w:pPr>
      <w:del w:id="1101" w:author="patCain" w:date="2014-10-09T20:39:00Z">
        <w:r w:rsidDel="005E161B">
          <w:delText>The leo community</w:delText>
        </w:r>
      </w:del>
    </w:p>
    <w:p w:rsidR="008F2103" w:rsidDel="005E161B" w:rsidRDefault="008F2103" w:rsidP="001C2F49">
      <w:pPr>
        <w:rPr>
          <w:del w:id="1102" w:author="patCain" w:date="2014-10-09T20:39:00Z"/>
        </w:rPr>
      </w:pPr>
      <w:del w:id="1103" w:author="patCain" w:date="2014-10-09T20:39:00Z">
        <w:r w:rsidDel="005E161B">
          <w:delText>A four level hierarchy was defined for sharing data with law enforcement:</w:delText>
        </w:r>
      </w:del>
    </w:p>
    <w:tbl>
      <w:tblPr>
        <w:tblStyle w:val="TableGrid"/>
        <w:tblW w:w="0" w:type="auto"/>
        <w:tblLook w:val="04A0" w:firstRow="1" w:lastRow="0" w:firstColumn="1" w:lastColumn="0" w:noHBand="0" w:noVBand="1"/>
      </w:tblPr>
      <w:tblGrid>
        <w:gridCol w:w="918"/>
        <w:gridCol w:w="3240"/>
        <w:gridCol w:w="5418"/>
      </w:tblGrid>
      <w:tr w:rsidR="00360334" w:rsidDel="005E161B" w:rsidTr="00360334">
        <w:trPr>
          <w:del w:id="1104" w:author="patCain" w:date="2014-10-09T20:39:00Z"/>
        </w:trPr>
        <w:tc>
          <w:tcPr>
            <w:tcW w:w="918" w:type="dxa"/>
          </w:tcPr>
          <w:p w:rsidR="00360334" w:rsidDel="005E161B" w:rsidRDefault="00360334" w:rsidP="001C2F49">
            <w:pPr>
              <w:rPr>
                <w:del w:id="1105" w:author="patCain" w:date="2014-10-09T20:39:00Z"/>
              </w:rPr>
            </w:pPr>
            <w:del w:id="1106" w:author="patCain" w:date="2014-10-09T20:39:00Z">
              <w:r w:rsidDel="005E161B">
                <w:delText>Id</w:delText>
              </w:r>
            </w:del>
          </w:p>
        </w:tc>
        <w:tc>
          <w:tcPr>
            <w:tcW w:w="3240" w:type="dxa"/>
          </w:tcPr>
          <w:p w:rsidR="00360334" w:rsidDel="005E161B" w:rsidRDefault="00360334" w:rsidP="00360334">
            <w:pPr>
              <w:rPr>
                <w:del w:id="1107" w:author="patCain" w:date="2014-10-09T20:39:00Z"/>
              </w:rPr>
            </w:pPr>
            <w:del w:id="1108" w:author="patCain" w:date="2014-10-09T20:39:00Z">
              <w:r w:rsidDel="005E161B">
                <w:delText>Descriptive words</w:delText>
              </w:r>
            </w:del>
          </w:p>
        </w:tc>
        <w:tc>
          <w:tcPr>
            <w:tcW w:w="5418" w:type="dxa"/>
          </w:tcPr>
          <w:p w:rsidR="00360334" w:rsidDel="005E161B" w:rsidRDefault="00360334" w:rsidP="001C2F49">
            <w:pPr>
              <w:rPr>
                <w:del w:id="1109" w:author="patCain" w:date="2014-10-09T20:39:00Z"/>
              </w:rPr>
            </w:pPr>
            <w:del w:id="1110" w:author="patCain" w:date="2014-10-09T20:39:00Z">
              <w:r w:rsidDel="005E161B">
                <w:delText>Meaning</w:delText>
              </w:r>
            </w:del>
          </w:p>
        </w:tc>
      </w:tr>
      <w:tr w:rsidR="00360334" w:rsidDel="005E161B" w:rsidTr="00360334">
        <w:trPr>
          <w:del w:id="1111" w:author="patCain" w:date="2014-10-09T20:39:00Z"/>
        </w:trPr>
        <w:tc>
          <w:tcPr>
            <w:tcW w:w="918" w:type="dxa"/>
          </w:tcPr>
          <w:p w:rsidR="00360334" w:rsidDel="005E161B" w:rsidRDefault="00360334" w:rsidP="001C2F49">
            <w:pPr>
              <w:rPr>
                <w:del w:id="1112" w:author="patCain" w:date="2014-10-09T20:39:00Z"/>
              </w:rPr>
            </w:pPr>
            <w:del w:id="1113" w:author="patCain" w:date="2014-10-09T20:39:00Z">
              <w:r w:rsidDel="005E161B">
                <w:delText>4</w:delText>
              </w:r>
            </w:del>
          </w:p>
        </w:tc>
        <w:tc>
          <w:tcPr>
            <w:tcW w:w="3240" w:type="dxa"/>
          </w:tcPr>
          <w:p w:rsidR="00360334" w:rsidDel="005E161B" w:rsidRDefault="00360334" w:rsidP="001C2F49">
            <w:pPr>
              <w:rPr>
                <w:del w:id="1114" w:author="patCain" w:date="2014-10-09T20:39:00Z"/>
              </w:rPr>
            </w:pPr>
            <w:del w:id="1115" w:author="patCain" w:date="2014-10-09T20:39:00Z">
              <w:r w:rsidDel="005E161B">
                <w:delText>Already shared</w:delText>
              </w:r>
            </w:del>
          </w:p>
        </w:tc>
        <w:tc>
          <w:tcPr>
            <w:tcW w:w="5418" w:type="dxa"/>
          </w:tcPr>
          <w:p w:rsidR="00360334" w:rsidDel="005E161B" w:rsidRDefault="00360334" w:rsidP="001C2F49">
            <w:pPr>
              <w:rPr>
                <w:del w:id="1116" w:author="patCain" w:date="2014-10-09T20:39:00Z"/>
              </w:rPr>
            </w:pPr>
            <w:del w:id="1117" w:author="patCain" w:date="2014-10-09T20:39:00Z">
              <w:r w:rsidDel="005E161B">
                <w:delText>At least one LEO agency is aware of this data.</w:delText>
              </w:r>
            </w:del>
          </w:p>
        </w:tc>
      </w:tr>
      <w:tr w:rsidR="00360334" w:rsidDel="005E161B" w:rsidTr="00360334">
        <w:trPr>
          <w:del w:id="1118" w:author="patCain" w:date="2014-10-09T20:39:00Z"/>
        </w:trPr>
        <w:tc>
          <w:tcPr>
            <w:tcW w:w="918" w:type="dxa"/>
          </w:tcPr>
          <w:p w:rsidR="00360334" w:rsidDel="005E161B" w:rsidRDefault="00360334" w:rsidP="001C2F49">
            <w:pPr>
              <w:rPr>
                <w:del w:id="1119" w:author="patCain" w:date="2014-10-09T20:39:00Z"/>
              </w:rPr>
            </w:pPr>
            <w:del w:id="1120" w:author="patCain" w:date="2014-10-09T20:39:00Z">
              <w:r w:rsidDel="005E161B">
                <w:delText>3</w:delText>
              </w:r>
            </w:del>
          </w:p>
        </w:tc>
        <w:tc>
          <w:tcPr>
            <w:tcW w:w="3240" w:type="dxa"/>
          </w:tcPr>
          <w:p w:rsidR="00360334" w:rsidDel="005E161B" w:rsidRDefault="00360334" w:rsidP="00360334">
            <w:pPr>
              <w:rPr>
                <w:del w:id="1121" w:author="patCain" w:date="2014-10-09T20:39:00Z"/>
              </w:rPr>
            </w:pPr>
            <w:del w:id="1122" w:author="patCain" w:date="2014-10-09T20:39:00Z">
              <w:r w:rsidDel="005E161B">
                <w:delText>Share freely, investigation in progress</w:delText>
              </w:r>
            </w:del>
          </w:p>
        </w:tc>
        <w:tc>
          <w:tcPr>
            <w:tcW w:w="5418" w:type="dxa"/>
          </w:tcPr>
          <w:p w:rsidR="00360334" w:rsidDel="005E161B" w:rsidRDefault="00360334" w:rsidP="001C2F49">
            <w:pPr>
              <w:rPr>
                <w:del w:id="1123" w:author="patCain" w:date="2014-10-09T20:39:00Z"/>
              </w:rPr>
            </w:pPr>
            <w:del w:id="1124" w:author="patCain" w:date="2014-10-09T20:39:00Z">
              <w:r w:rsidDel="005E161B">
                <w:delText>Data can be shared and a known investigation is opened. This can be used as a flag for LEO intra communication.</w:delText>
              </w:r>
            </w:del>
          </w:p>
        </w:tc>
      </w:tr>
      <w:tr w:rsidR="00360334" w:rsidDel="005E161B" w:rsidTr="00360334">
        <w:trPr>
          <w:del w:id="1125" w:author="patCain" w:date="2014-10-09T20:39:00Z"/>
        </w:trPr>
        <w:tc>
          <w:tcPr>
            <w:tcW w:w="918" w:type="dxa"/>
          </w:tcPr>
          <w:p w:rsidR="00360334" w:rsidDel="005E161B" w:rsidRDefault="00360334" w:rsidP="001C2F49">
            <w:pPr>
              <w:rPr>
                <w:del w:id="1126" w:author="patCain" w:date="2014-10-09T20:39:00Z"/>
              </w:rPr>
            </w:pPr>
            <w:del w:id="1127" w:author="patCain" w:date="2014-10-09T20:39:00Z">
              <w:r w:rsidDel="005E161B">
                <w:delText>2</w:delText>
              </w:r>
            </w:del>
          </w:p>
        </w:tc>
        <w:tc>
          <w:tcPr>
            <w:tcW w:w="3240" w:type="dxa"/>
          </w:tcPr>
          <w:p w:rsidR="00360334" w:rsidDel="005E161B" w:rsidRDefault="00360334" w:rsidP="001C2F49">
            <w:pPr>
              <w:rPr>
                <w:del w:id="1128" w:author="patCain" w:date="2014-10-09T20:39:00Z"/>
              </w:rPr>
            </w:pPr>
            <w:del w:id="1129" w:author="patCain" w:date="2014-10-09T20:39:00Z">
              <w:r w:rsidDel="005E161B">
                <w:delText>Share freely</w:delText>
              </w:r>
            </w:del>
          </w:p>
        </w:tc>
        <w:tc>
          <w:tcPr>
            <w:tcW w:w="5418" w:type="dxa"/>
          </w:tcPr>
          <w:p w:rsidR="00360334" w:rsidDel="005E161B" w:rsidRDefault="00360334" w:rsidP="00DD06A0">
            <w:pPr>
              <w:rPr>
                <w:del w:id="1130" w:author="patCain" w:date="2014-10-09T20:39:00Z"/>
              </w:rPr>
            </w:pPr>
            <w:del w:id="1131" w:author="patCain" w:date="2014-10-09T20:39:00Z">
              <w:r w:rsidDel="005E161B">
                <w:delText>Da</w:delText>
              </w:r>
              <w:r w:rsidR="00DD06A0" w:rsidDel="005E161B">
                <w:delText>ta can be shared with LEO</w:delText>
              </w:r>
              <w:r w:rsidDel="005E161B">
                <w:delText>.</w:delText>
              </w:r>
            </w:del>
          </w:p>
        </w:tc>
      </w:tr>
      <w:tr w:rsidR="00360334" w:rsidDel="005E161B" w:rsidTr="00360334">
        <w:trPr>
          <w:del w:id="1132" w:author="patCain" w:date="2014-10-09T20:39:00Z"/>
        </w:trPr>
        <w:tc>
          <w:tcPr>
            <w:tcW w:w="918" w:type="dxa"/>
          </w:tcPr>
          <w:p w:rsidR="00360334" w:rsidDel="005E161B" w:rsidRDefault="00DD06A0" w:rsidP="001C2F49">
            <w:pPr>
              <w:rPr>
                <w:del w:id="1133" w:author="patCain" w:date="2014-10-09T20:39:00Z"/>
              </w:rPr>
            </w:pPr>
            <w:del w:id="1134" w:author="patCain" w:date="2014-10-09T20:39:00Z">
              <w:r w:rsidDel="005E161B">
                <w:delText>1</w:delText>
              </w:r>
            </w:del>
          </w:p>
        </w:tc>
        <w:tc>
          <w:tcPr>
            <w:tcW w:w="3240" w:type="dxa"/>
          </w:tcPr>
          <w:p w:rsidR="00360334" w:rsidDel="005E161B" w:rsidRDefault="00DD06A0" w:rsidP="001C2F49">
            <w:pPr>
              <w:rPr>
                <w:del w:id="1135" w:author="patCain" w:date="2014-10-09T20:39:00Z"/>
              </w:rPr>
            </w:pPr>
            <w:del w:id="1136" w:author="patCain" w:date="2014-10-09T20:39:00Z">
              <w:r w:rsidDel="005E161B">
                <w:delText>Share selectively</w:delText>
              </w:r>
            </w:del>
          </w:p>
        </w:tc>
        <w:tc>
          <w:tcPr>
            <w:tcW w:w="5418" w:type="dxa"/>
          </w:tcPr>
          <w:p w:rsidR="00360334" w:rsidDel="005E161B" w:rsidRDefault="00DD06A0" w:rsidP="00DD06A0">
            <w:pPr>
              <w:rPr>
                <w:del w:id="1137" w:author="patCain" w:date="2014-10-09T20:39:00Z"/>
              </w:rPr>
            </w:pPr>
            <w:del w:id="1138" w:author="patCain" w:date="2014-10-09T20:39:00Z">
              <w:r w:rsidDel="005E161B">
                <w:delText>Data may not be appropriate for general LEO use.</w:delText>
              </w:r>
            </w:del>
          </w:p>
        </w:tc>
      </w:tr>
      <w:tr w:rsidR="00360334" w:rsidDel="005E161B" w:rsidTr="00360334">
        <w:trPr>
          <w:del w:id="1139" w:author="patCain" w:date="2014-10-09T20:39:00Z"/>
        </w:trPr>
        <w:tc>
          <w:tcPr>
            <w:tcW w:w="918" w:type="dxa"/>
          </w:tcPr>
          <w:p w:rsidR="00360334" w:rsidDel="005E161B" w:rsidRDefault="00360334" w:rsidP="001C2F49">
            <w:pPr>
              <w:rPr>
                <w:del w:id="1140" w:author="patCain" w:date="2014-10-09T20:39:00Z"/>
              </w:rPr>
            </w:pPr>
            <w:del w:id="1141" w:author="patCain" w:date="2014-10-09T20:39:00Z">
              <w:r w:rsidDel="005E161B">
                <w:delText>0</w:delText>
              </w:r>
            </w:del>
          </w:p>
        </w:tc>
        <w:tc>
          <w:tcPr>
            <w:tcW w:w="3240" w:type="dxa"/>
          </w:tcPr>
          <w:p w:rsidR="00360334" w:rsidDel="005E161B" w:rsidRDefault="00360334" w:rsidP="001C2F49">
            <w:pPr>
              <w:rPr>
                <w:del w:id="1142" w:author="patCain" w:date="2014-10-09T20:39:00Z"/>
              </w:rPr>
            </w:pPr>
            <w:del w:id="1143" w:author="patCain" w:date="2014-10-09T20:39:00Z">
              <w:r w:rsidDel="005E161B">
                <w:delText>Do not share</w:delText>
              </w:r>
            </w:del>
          </w:p>
        </w:tc>
        <w:tc>
          <w:tcPr>
            <w:tcW w:w="5418" w:type="dxa"/>
          </w:tcPr>
          <w:p w:rsidR="00360334" w:rsidDel="005E161B" w:rsidRDefault="00360334" w:rsidP="001C2F49">
            <w:pPr>
              <w:rPr>
                <w:del w:id="1144" w:author="patCain" w:date="2014-10-09T20:39:00Z"/>
              </w:rPr>
            </w:pPr>
            <w:del w:id="1145" w:author="patCain" w:date="2014-10-09T20:39:00Z">
              <w:r w:rsidDel="005E161B">
                <w:delText>There are current events happening that makes giving this data set to law enforcement less than useful.</w:delText>
              </w:r>
            </w:del>
          </w:p>
        </w:tc>
      </w:tr>
    </w:tbl>
    <w:p w:rsidR="00DD06A0" w:rsidDel="00C168CF" w:rsidRDefault="00DD06A0" w:rsidP="001C2F49">
      <w:pPr>
        <w:rPr>
          <w:del w:id="1146" w:author="patCain" w:date="2014-10-09T20:59:00Z"/>
        </w:rPr>
      </w:pPr>
    </w:p>
    <w:p w:rsidR="008F2103" w:rsidDel="005E161B" w:rsidRDefault="008F2103" w:rsidP="008F2103">
      <w:pPr>
        <w:pStyle w:val="Heading2"/>
        <w:rPr>
          <w:del w:id="1147" w:author="patCain" w:date="2014-10-09T20:39:00Z"/>
        </w:rPr>
      </w:pPr>
      <w:del w:id="1148" w:author="patCain" w:date="2014-10-09T20:39:00Z">
        <w:r w:rsidDel="005E161B">
          <w:delText>The apwg community</w:delText>
        </w:r>
      </w:del>
    </w:p>
    <w:p w:rsidR="00823423" w:rsidRPr="00823423" w:rsidDel="005E161B" w:rsidRDefault="00823423" w:rsidP="00823423">
      <w:pPr>
        <w:rPr>
          <w:del w:id="1149" w:author="patCain" w:date="2014-10-09T20:39:00Z"/>
        </w:rPr>
      </w:pPr>
      <w:del w:id="1150" w:author="patCain" w:date="2014-10-09T20:39:00Z">
        <w:r w:rsidDel="005E161B">
          <w:delText>This is a hierarchical permission list</w:delText>
        </w:r>
      </w:del>
    </w:p>
    <w:tbl>
      <w:tblPr>
        <w:tblStyle w:val="TableGrid"/>
        <w:tblW w:w="0" w:type="auto"/>
        <w:tblLook w:val="04A0" w:firstRow="1" w:lastRow="0" w:firstColumn="1" w:lastColumn="0" w:noHBand="0" w:noVBand="1"/>
      </w:tblPr>
      <w:tblGrid>
        <w:gridCol w:w="918"/>
        <w:gridCol w:w="2340"/>
        <w:gridCol w:w="6318"/>
      </w:tblGrid>
      <w:tr w:rsidR="00DD06A0" w:rsidDel="005E161B" w:rsidTr="00A352E8">
        <w:trPr>
          <w:del w:id="1151" w:author="patCain" w:date="2014-10-09T20:39:00Z"/>
        </w:trPr>
        <w:tc>
          <w:tcPr>
            <w:tcW w:w="918" w:type="dxa"/>
          </w:tcPr>
          <w:p w:rsidR="00DD06A0" w:rsidDel="005E161B" w:rsidRDefault="00DD06A0" w:rsidP="00880C94">
            <w:pPr>
              <w:rPr>
                <w:del w:id="1152" w:author="patCain" w:date="2014-10-09T20:39:00Z"/>
              </w:rPr>
            </w:pPr>
            <w:del w:id="1153" w:author="patCain" w:date="2014-10-09T20:39:00Z">
              <w:r w:rsidDel="005E161B">
                <w:delText>Id</w:delText>
              </w:r>
            </w:del>
          </w:p>
        </w:tc>
        <w:tc>
          <w:tcPr>
            <w:tcW w:w="2340" w:type="dxa"/>
          </w:tcPr>
          <w:p w:rsidR="00DD06A0" w:rsidDel="005E161B" w:rsidRDefault="00DD06A0" w:rsidP="00880C94">
            <w:pPr>
              <w:rPr>
                <w:del w:id="1154" w:author="patCain" w:date="2014-10-09T20:39:00Z"/>
              </w:rPr>
            </w:pPr>
            <w:del w:id="1155" w:author="patCain" w:date="2014-10-09T20:39:00Z">
              <w:r w:rsidDel="005E161B">
                <w:delText>Descriptive word</w:delText>
              </w:r>
            </w:del>
          </w:p>
        </w:tc>
        <w:tc>
          <w:tcPr>
            <w:tcW w:w="6318" w:type="dxa"/>
          </w:tcPr>
          <w:p w:rsidR="00DD06A0" w:rsidDel="005E161B" w:rsidRDefault="00DD06A0" w:rsidP="00880C94">
            <w:pPr>
              <w:rPr>
                <w:del w:id="1156" w:author="patCain" w:date="2014-10-09T20:39:00Z"/>
              </w:rPr>
            </w:pPr>
            <w:del w:id="1157" w:author="patCain" w:date="2014-10-09T20:39:00Z">
              <w:r w:rsidDel="005E161B">
                <w:delText>Meaning</w:delText>
              </w:r>
            </w:del>
          </w:p>
        </w:tc>
      </w:tr>
      <w:tr w:rsidR="00DD06A0" w:rsidDel="005E161B" w:rsidTr="00A352E8">
        <w:trPr>
          <w:del w:id="1158" w:author="patCain" w:date="2014-10-09T20:39:00Z"/>
        </w:trPr>
        <w:tc>
          <w:tcPr>
            <w:tcW w:w="918" w:type="dxa"/>
          </w:tcPr>
          <w:p w:rsidR="00DD06A0" w:rsidDel="005E161B" w:rsidRDefault="00DD06A0" w:rsidP="00DD06A0">
            <w:pPr>
              <w:rPr>
                <w:del w:id="1159" w:author="patCain" w:date="2014-10-09T20:39:00Z"/>
              </w:rPr>
            </w:pPr>
            <w:del w:id="1160" w:author="patCain" w:date="2014-10-09T20:39:00Z">
              <w:r w:rsidDel="005E161B">
                <w:delText>0</w:delText>
              </w:r>
            </w:del>
          </w:p>
        </w:tc>
        <w:tc>
          <w:tcPr>
            <w:tcW w:w="2340" w:type="dxa"/>
          </w:tcPr>
          <w:p w:rsidR="00DD06A0" w:rsidDel="005E161B" w:rsidRDefault="00823423" w:rsidP="00DD06A0">
            <w:pPr>
              <w:rPr>
                <w:del w:id="1161" w:author="patCain" w:date="2014-10-09T20:39:00Z"/>
              </w:rPr>
            </w:pPr>
            <w:del w:id="1162" w:author="patCain" w:date="2014-10-09T20:39:00Z">
              <w:r w:rsidDel="005E161B">
                <w:delText>R</w:delText>
              </w:r>
              <w:r w:rsidR="00420D33" w:rsidDel="005E161B">
                <w:delText>ecipient</w:delText>
              </w:r>
              <w:r w:rsidDel="005E161B">
                <w:delText xml:space="preserve"> only</w:delText>
              </w:r>
            </w:del>
          </w:p>
        </w:tc>
        <w:tc>
          <w:tcPr>
            <w:tcW w:w="6318" w:type="dxa"/>
          </w:tcPr>
          <w:p w:rsidR="00DD06A0" w:rsidDel="005E161B" w:rsidRDefault="00DD06A0" w:rsidP="00DD06A0">
            <w:pPr>
              <w:rPr>
                <w:del w:id="1163" w:author="patCain" w:date="2014-10-09T20:39:00Z"/>
              </w:rPr>
            </w:pPr>
            <w:del w:id="1164" w:author="patCain" w:date="2014-10-09T20:39:00Z">
              <w:r w:rsidDel="005E161B">
                <w:delText>Not to be shared</w:delText>
              </w:r>
              <w:r w:rsidR="008041F0" w:rsidDel="005E161B">
                <w:delText xml:space="preserve"> at all.</w:delText>
              </w:r>
            </w:del>
          </w:p>
        </w:tc>
      </w:tr>
      <w:tr w:rsidR="00DD06A0" w:rsidDel="005E161B" w:rsidTr="00A352E8">
        <w:trPr>
          <w:del w:id="1165" w:author="patCain" w:date="2014-10-09T20:39:00Z"/>
        </w:trPr>
        <w:tc>
          <w:tcPr>
            <w:tcW w:w="918" w:type="dxa"/>
          </w:tcPr>
          <w:p w:rsidR="00DD06A0" w:rsidDel="005E161B" w:rsidRDefault="00DD06A0" w:rsidP="00DD06A0">
            <w:pPr>
              <w:rPr>
                <w:del w:id="1166" w:author="patCain" w:date="2014-10-09T20:39:00Z"/>
              </w:rPr>
            </w:pPr>
            <w:del w:id="1167" w:author="patCain" w:date="2014-10-09T20:39:00Z">
              <w:r w:rsidDel="005E161B">
                <w:delText>1</w:delText>
              </w:r>
            </w:del>
          </w:p>
        </w:tc>
        <w:tc>
          <w:tcPr>
            <w:tcW w:w="2340" w:type="dxa"/>
          </w:tcPr>
          <w:p w:rsidR="00DD06A0" w:rsidDel="005E161B" w:rsidRDefault="00420D33" w:rsidP="00DD06A0">
            <w:pPr>
              <w:rPr>
                <w:del w:id="1168" w:author="patCain" w:date="2014-10-09T20:39:00Z"/>
              </w:rPr>
            </w:pPr>
            <w:del w:id="1169" w:author="patCain" w:date="2014-10-09T20:39:00Z">
              <w:r w:rsidDel="005E161B">
                <w:delText>Community</w:delText>
              </w:r>
            </w:del>
          </w:p>
        </w:tc>
        <w:tc>
          <w:tcPr>
            <w:tcW w:w="6318" w:type="dxa"/>
          </w:tcPr>
          <w:p w:rsidR="00DD06A0" w:rsidDel="005E161B" w:rsidRDefault="008041F0" w:rsidP="00DD06A0">
            <w:pPr>
              <w:rPr>
                <w:del w:id="1170" w:author="patCain" w:date="2014-10-09T20:39:00Z"/>
              </w:rPr>
            </w:pPr>
            <w:del w:id="1171" w:author="patCain" w:date="2014-10-09T20:39:00Z">
              <w:r w:rsidDel="005E161B">
                <w:delText>Recipient(s) should NOT share details of this data outside of community</w:delText>
              </w:r>
            </w:del>
          </w:p>
        </w:tc>
      </w:tr>
      <w:tr w:rsidR="00DD06A0" w:rsidDel="005E161B" w:rsidTr="00A352E8">
        <w:trPr>
          <w:del w:id="1172" w:author="patCain" w:date="2014-10-09T20:39:00Z"/>
        </w:trPr>
        <w:tc>
          <w:tcPr>
            <w:tcW w:w="918" w:type="dxa"/>
          </w:tcPr>
          <w:p w:rsidR="00DD06A0" w:rsidDel="005E161B" w:rsidRDefault="00420D33" w:rsidP="00DD06A0">
            <w:pPr>
              <w:rPr>
                <w:del w:id="1173" w:author="patCain" w:date="2014-10-09T20:39:00Z"/>
              </w:rPr>
            </w:pPr>
            <w:del w:id="1174" w:author="patCain" w:date="2014-10-09T20:39:00Z">
              <w:r w:rsidDel="005E161B">
                <w:delText>11</w:delText>
              </w:r>
            </w:del>
          </w:p>
        </w:tc>
        <w:tc>
          <w:tcPr>
            <w:tcW w:w="2340" w:type="dxa"/>
          </w:tcPr>
          <w:p w:rsidR="00DD06A0" w:rsidDel="005E161B" w:rsidRDefault="00B74C2D" w:rsidP="00DD06A0">
            <w:pPr>
              <w:rPr>
                <w:del w:id="1175" w:author="patCain" w:date="2014-10-09T20:39:00Z"/>
              </w:rPr>
            </w:pPr>
            <w:del w:id="1176" w:author="patCain" w:date="2014-10-09T20:39:00Z">
              <w:r w:rsidDel="005E161B">
                <w:delText>Internal-summary</w:delText>
              </w:r>
            </w:del>
          </w:p>
        </w:tc>
        <w:tc>
          <w:tcPr>
            <w:tcW w:w="6318" w:type="dxa"/>
          </w:tcPr>
          <w:p w:rsidR="00DD06A0" w:rsidDel="005E161B" w:rsidRDefault="008041F0" w:rsidP="00DD06A0">
            <w:pPr>
              <w:rPr>
                <w:del w:id="1177" w:author="patCain" w:date="2014-10-09T20:39:00Z"/>
              </w:rPr>
            </w:pPr>
            <w:del w:id="1178" w:author="patCain" w:date="2014-10-09T20:39:00Z">
              <w:r w:rsidDel="005E161B">
                <w:delText>Recipient(s) may share</w:delText>
              </w:r>
              <w:r w:rsidR="00B74C2D" w:rsidDel="005E161B">
                <w:delText xml:space="preserve"> summary data</w:delText>
              </w:r>
              <w:r w:rsidDel="005E161B">
                <w:delText xml:space="preserve"> with their internal groups</w:delText>
              </w:r>
            </w:del>
          </w:p>
        </w:tc>
      </w:tr>
      <w:tr w:rsidR="00420D33" w:rsidDel="005E161B" w:rsidTr="00A352E8">
        <w:trPr>
          <w:del w:id="1179" w:author="patCain" w:date="2014-10-09T20:39:00Z"/>
        </w:trPr>
        <w:tc>
          <w:tcPr>
            <w:tcW w:w="918" w:type="dxa"/>
          </w:tcPr>
          <w:p w:rsidR="00420D33" w:rsidDel="005E161B" w:rsidRDefault="00420D33" w:rsidP="00880C94">
            <w:pPr>
              <w:rPr>
                <w:del w:id="1180" w:author="patCain" w:date="2014-10-09T20:39:00Z"/>
              </w:rPr>
            </w:pPr>
            <w:del w:id="1181" w:author="patCain" w:date="2014-10-09T20:39:00Z">
              <w:r w:rsidDel="005E161B">
                <w:delText>13</w:delText>
              </w:r>
            </w:del>
          </w:p>
        </w:tc>
        <w:tc>
          <w:tcPr>
            <w:tcW w:w="2340" w:type="dxa"/>
          </w:tcPr>
          <w:p w:rsidR="00420D33" w:rsidDel="005E161B" w:rsidRDefault="00420D33" w:rsidP="00880C94">
            <w:pPr>
              <w:rPr>
                <w:del w:id="1182" w:author="patCain" w:date="2014-10-09T20:39:00Z"/>
              </w:rPr>
            </w:pPr>
            <w:del w:id="1183" w:author="patCain" w:date="2014-10-09T20:39:00Z">
              <w:r w:rsidDel="005E161B">
                <w:delText>Internal-details</w:delText>
              </w:r>
            </w:del>
          </w:p>
        </w:tc>
        <w:tc>
          <w:tcPr>
            <w:tcW w:w="6318" w:type="dxa"/>
          </w:tcPr>
          <w:p w:rsidR="00420D33" w:rsidDel="005E161B" w:rsidRDefault="00420D33" w:rsidP="00420D33">
            <w:pPr>
              <w:rPr>
                <w:del w:id="1184" w:author="patCain" w:date="2014-10-09T20:39:00Z"/>
              </w:rPr>
            </w:pPr>
            <w:del w:id="1185" w:author="patCain" w:date="2014-10-09T20:39:00Z">
              <w:r w:rsidDel="005E161B">
                <w:delText>Recipient(s) may share detail with their internal groups</w:delText>
              </w:r>
            </w:del>
          </w:p>
        </w:tc>
      </w:tr>
      <w:tr w:rsidR="00DD06A0" w:rsidDel="005E161B" w:rsidTr="00A352E8">
        <w:trPr>
          <w:del w:id="1186" w:author="patCain" w:date="2014-10-09T20:39:00Z"/>
        </w:trPr>
        <w:tc>
          <w:tcPr>
            <w:tcW w:w="918" w:type="dxa"/>
          </w:tcPr>
          <w:p w:rsidR="00DD06A0" w:rsidDel="005E161B" w:rsidRDefault="00420D33" w:rsidP="00DD06A0">
            <w:pPr>
              <w:rPr>
                <w:del w:id="1187" w:author="patCain" w:date="2014-10-09T20:39:00Z"/>
              </w:rPr>
            </w:pPr>
            <w:del w:id="1188" w:author="patCain" w:date="2014-10-09T20:39:00Z">
              <w:r w:rsidDel="005E161B">
                <w:delText>21</w:delText>
              </w:r>
            </w:del>
          </w:p>
        </w:tc>
        <w:tc>
          <w:tcPr>
            <w:tcW w:w="2340" w:type="dxa"/>
          </w:tcPr>
          <w:p w:rsidR="00DD06A0" w:rsidDel="005E161B" w:rsidRDefault="008041F0" w:rsidP="00DD06A0">
            <w:pPr>
              <w:rPr>
                <w:del w:id="1189" w:author="patCain" w:date="2014-10-09T20:39:00Z"/>
              </w:rPr>
            </w:pPr>
            <w:del w:id="1190" w:author="patCain" w:date="2014-10-09T20:39:00Z">
              <w:r w:rsidDel="005E161B">
                <w:delText>Trusted-summary</w:delText>
              </w:r>
            </w:del>
          </w:p>
        </w:tc>
        <w:tc>
          <w:tcPr>
            <w:tcW w:w="6318" w:type="dxa"/>
          </w:tcPr>
          <w:p w:rsidR="00DD06A0" w:rsidDel="005E161B" w:rsidRDefault="008041F0" w:rsidP="00DD06A0">
            <w:pPr>
              <w:rPr>
                <w:del w:id="1191" w:author="patCain" w:date="2014-10-09T20:39:00Z"/>
              </w:rPr>
            </w:pPr>
            <w:del w:id="1192" w:author="patCain" w:date="2014-10-09T20:39:00Z">
              <w:r w:rsidDel="005E161B">
                <w:delText>Summary data may be shared with other trusted security types</w:delText>
              </w:r>
            </w:del>
          </w:p>
        </w:tc>
      </w:tr>
      <w:tr w:rsidR="00DD06A0" w:rsidDel="005E161B" w:rsidTr="00A352E8">
        <w:trPr>
          <w:del w:id="1193" w:author="patCain" w:date="2014-10-09T20:39:00Z"/>
        </w:trPr>
        <w:tc>
          <w:tcPr>
            <w:tcW w:w="918" w:type="dxa"/>
          </w:tcPr>
          <w:p w:rsidR="00DD06A0" w:rsidDel="005E161B" w:rsidRDefault="00420D33" w:rsidP="00DD06A0">
            <w:pPr>
              <w:rPr>
                <w:del w:id="1194" w:author="patCain" w:date="2014-10-09T20:39:00Z"/>
              </w:rPr>
            </w:pPr>
            <w:del w:id="1195" w:author="patCain" w:date="2014-10-09T20:39:00Z">
              <w:r w:rsidDel="005E161B">
                <w:delText>23</w:delText>
              </w:r>
            </w:del>
          </w:p>
        </w:tc>
        <w:tc>
          <w:tcPr>
            <w:tcW w:w="2340" w:type="dxa"/>
          </w:tcPr>
          <w:p w:rsidR="00DD06A0" w:rsidDel="005E161B" w:rsidRDefault="008041F0" w:rsidP="00DD06A0">
            <w:pPr>
              <w:rPr>
                <w:del w:id="1196" w:author="patCain" w:date="2014-10-09T20:39:00Z"/>
              </w:rPr>
            </w:pPr>
            <w:del w:id="1197" w:author="patCain" w:date="2014-10-09T20:39:00Z">
              <w:r w:rsidDel="005E161B">
                <w:delText>Trusted-details</w:delText>
              </w:r>
            </w:del>
          </w:p>
        </w:tc>
        <w:tc>
          <w:tcPr>
            <w:tcW w:w="6318" w:type="dxa"/>
          </w:tcPr>
          <w:p w:rsidR="00DD06A0" w:rsidDel="005E161B" w:rsidRDefault="008041F0" w:rsidP="00DD06A0">
            <w:pPr>
              <w:rPr>
                <w:del w:id="1198" w:author="patCain" w:date="2014-10-09T20:39:00Z"/>
              </w:rPr>
            </w:pPr>
            <w:del w:id="1199" w:author="patCain" w:date="2014-10-09T20:39:00Z">
              <w:r w:rsidDel="005E161B">
                <w:delText>Data details may be shared with other trusted security types</w:delText>
              </w:r>
            </w:del>
          </w:p>
        </w:tc>
      </w:tr>
      <w:tr w:rsidR="00B74C2D" w:rsidDel="005E161B" w:rsidTr="00A352E8">
        <w:trPr>
          <w:del w:id="1200" w:author="patCain" w:date="2014-10-09T20:39:00Z"/>
        </w:trPr>
        <w:tc>
          <w:tcPr>
            <w:tcW w:w="918" w:type="dxa"/>
          </w:tcPr>
          <w:p w:rsidR="00B74C2D" w:rsidDel="005E161B" w:rsidRDefault="00420D33" w:rsidP="00DD06A0">
            <w:pPr>
              <w:rPr>
                <w:del w:id="1201" w:author="patCain" w:date="2014-10-09T20:39:00Z"/>
              </w:rPr>
            </w:pPr>
            <w:del w:id="1202" w:author="patCain" w:date="2014-10-09T20:39:00Z">
              <w:r w:rsidDel="005E161B">
                <w:delText>31</w:delText>
              </w:r>
            </w:del>
          </w:p>
        </w:tc>
        <w:tc>
          <w:tcPr>
            <w:tcW w:w="2340" w:type="dxa"/>
          </w:tcPr>
          <w:p w:rsidR="00B74C2D" w:rsidDel="005E161B" w:rsidRDefault="00B74C2D" w:rsidP="00DD06A0">
            <w:pPr>
              <w:rPr>
                <w:del w:id="1203" w:author="patCain" w:date="2014-10-09T20:39:00Z"/>
              </w:rPr>
            </w:pPr>
            <w:del w:id="1204" w:author="patCain" w:date="2014-10-09T20:39:00Z">
              <w:r w:rsidDel="005E161B">
                <w:delText>Public-summary</w:delText>
              </w:r>
            </w:del>
          </w:p>
        </w:tc>
        <w:tc>
          <w:tcPr>
            <w:tcW w:w="6318" w:type="dxa"/>
          </w:tcPr>
          <w:p w:rsidR="00B74C2D" w:rsidDel="005E161B" w:rsidRDefault="00B74C2D" w:rsidP="00880C94">
            <w:pPr>
              <w:rPr>
                <w:del w:id="1205" w:author="patCain" w:date="2014-10-09T20:39:00Z"/>
              </w:rPr>
            </w:pPr>
            <w:del w:id="1206" w:author="patCain" w:date="2014-10-09T20:39:00Z">
              <w:r w:rsidDel="005E161B">
                <w:delText>Summary data</w:delText>
              </w:r>
              <w:r w:rsidR="007E098D" w:rsidDel="005E161B">
                <w:delText xml:space="preserve"> may be publicly consumed</w:delText>
              </w:r>
            </w:del>
          </w:p>
        </w:tc>
      </w:tr>
      <w:tr w:rsidR="00B74C2D" w:rsidDel="005E161B" w:rsidTr="00A352E8">
        <w:trPr>
          <w:del w:id="1207" w:author="patCain" w:date="2014-10-09T20:39:00Z"/>
        </w:trPr>
        <w:tc>
          <w:tcPr>
            <w:tcW w:w="918" w:type="dxa"/>
          </w:tcPr>
          <w:p w:rsidR="00B74C2D" w:rsidDel="005E161B" w:rsidRDefault="00B74C2D" w:rsidP="00DD06A0">
            <w:pPr>
              <w:rPr>
                <w:del w:id="1208" w:author="patCain" w:date="2014-10-09T20:39:00Z"/>
              </w:rPr>
            </w:pPr>
          </w:p>
        </w:tc>
        <w:tc>
          <w:tcPr>
            <w:tcW w:w="2340" w:type="dxa"/>
          </w:tcPr>
          <w:p w:rsidR="00B74C2D" w:rsidDel="005E161B" w:rsidRDefault="00B74C2D" w:rsidP="00DD06A0">
            <w:pPr>
              <w:rPr>
                <w:del w:id="1209" w:author="patCain" w:date="2014-10-09T20:39:00Z"/>
              </w:rPr>
            </w:pPr>
          </w:p>
        </w:tc>
        <w:tc>
          <w:tcPr>
            <w:tcW w:w="6318" w:type="dxa"/>
          </w:tcPr>
          <w:p w:rsidR="00B74C2D" w:rsidDel="005E161B" w:rsidRDefault="00B74C2D" w:rsidP="00880C94">
            <w:pPr>
              <w:rPr>
                <w:del w:id="1210" w:author="patCain" w:date="2014-10-09T20:39:00Z"/>
              </w:rPr>
            </w:pPr>
          </w:p>
        </w:tc>
      </w:tr>
      <w:tr w:rsidR="00DD06A0" w:rsidDel="005E161B" w:rsidTr="00A352E8">
        <w:trPr>
          <w:del w:id="1211" w:author="patCain" w:date="2014-10-09T20:39:00Z"/>
        </w:trPr>
        <w:tc>
          <w:tcPr>
            <w:tcW w:w="918" w:type="dxa"/>
          </w:tcPr>
          <w:p w:rsidR="00DD06A0" w:rsidDel="005E161B" w:rsidRDefault="00DD06A0" w:rsidP="00DD06A0">
            <w:pPr>
              <w:rPr>
                <w:del w:id="1212" w:author="patCain" w:date="2014-10-09T20:39:00Z"/>
              </w:rPr>
            </w:pPr>
            <w:del w:id="1213" w:author="patCain" w:date="2014-10-09T20:39:00Z">
              <w:r w:rsidDel="005E161B">
                <w:delText>9</w:delText>
              </w:r>
              <w:r w:rsidR="00420D33" w:rsidDel="005E161B">
                <w:delText>9</w:delText>
              </w:r>
            </w:del>
          </w:p>
        </w:tc>
        <w:tc>
          <w:tcPr>
            <w:tcW w:w="2340" w:type="dxa"/>
          </w:tcPr>
          <w:p w:rsidR="00DD06A0" w:rsidDel="005E161B" w:rsidRDefault="008041F0" w:rsidP="00DD06A0">
            <w:pPr>
              <w:rPr>
                <w:del w:id="1214" w:author="patCain" w:date="2014-10-09T20:39:00Z"/>
              </w:rPr>
            </w:pPr>
            <w:del w:id="1215" w:author="patCain" w:date="2014-10-09T20:39:00Z">
              <w:r w:rsidDel="005E161B">
                <w:delText>No restrictions</w:delText>
              </w:r>
            </w:del>
          </w:p>
        </w:tc>
        <w:tc>
          <w:tcPr>
            <w:tcW w:w="6318" w:type="dxa"/>
          </w:tcPr>
          <w:p w:rsidR="00DD06A0" w:rsidDel="005E161B" w:rsidRDefault="008041F0" w:rsidP="00DD06A0">
            <w:pPr>
              <w:rPr>
                <w:del w:id="1216" w:author="patCain" w:date="2014-10-09T20:39:00Z"/>
              </w:rPr>
            </w:pPr>
            <w:del w:id="1217" w:author="patCain" w:date="2014-10-09T20:39:00Z">
              <w:r w:rsidDel="005E161B">
                <w:delText>Data has no sharing restrictions</w:delText>
              </w:r>
            </w:del>
          </w:p>
        </w:tc>
      </w:tr>
      <w:tr w:rsidR="00B74C2D" w:rsidDel="005E161B" w:rsidTr="00A352E8">
        <w:trPr>
          <w:del w:id="1218" w:author="patCain" w:date="2014-10-09T20:39:00Z"/>
        </w:trPr>
        <w:tc>
          <w:tcPr>
            <w:tcW w:w="918" w:type="dxa"/>
          </w:tcPr>
          <w:p w:rsidR="00B74C2D" w:rsidDel="005E161B" w:rsidRDefault="00B74C2D" w:rsidP="00DD06A0">
            <w:pPr>
              <w:rPr>
                <w:del w:id="1219" w:author="patCain" w:date="2014-10-09T20:39:00Z"/>
              </w:rPr>
            </w:pPr>
          </w:p>
        </w:tc>
        <w:tc>
          <w:tcPr>
            <w:tcW w:w="2340" w:type="dxa"/>
          </w:tcPr>
          <w:p w:rsidR="00B74C2D" w:rsidDel="005E161B" w:rsidRDefault="00B74C2D" w:rsidP="00DD06A0">
            <w:pPr>
              <w:rPr>
                <w:del w:id="1220" w:author="patCain" w:date="2014-10-09T20:39:00Z"/>
              </w:rPr>
            </w:pPr>
          </w:p>
        </w:tc>
        <w:tc>
          <w:tcPr>
            <w:tcW w:w="6318" w:type="dxa"/>
          </w:tcPr>
          <w:p w:rsidR="00B74C2D" w:rsidDel="005E161B" w:rsidRDefault="00B74C2D" w:rsidP="00DD06A0">
            <w:pPr>
              <w:rPr>
                <w:del w:id="1221" w:author="patCain" w:date="2014-10-09T20:39:00Z"/>
              </w:rPr>
            </w:pPr>
          </w:p>
        </w:tc>
      </w:tr>
    </w:tbl>
    <w:p w:rsidR="00DD71F7" w:rsidDel="005E161B" w:rsidRDefault="00DD71F7" w:rsidP="00DD06A0">
      <w:pPr>
        <w:rPr>
          <w:del w:id="1222" w:author="patCain" w:date="2014-10-09T20:39:00Z"/>
        </w:rPr>
      </w:pPr>
    </w:p>
    <w:p w:rsidR="00DD06A0" w:rsidDel="005E161B" w:rsidRDefault="00823423" w:rsidP="00DD06A0">
      <w:pPr>
        <w:rPr>
          <w:del w:id="1223" w:author="patCain" w:date="2014-10-09T20:39:00Z"/>
        </w:rPr>
      </w:pPr>
      <w:del w:id="1224" w:author="patCain" w:date="2014-10-09T20:39:00Z">
        <w:r w:rsidDel="005E161B">
          <w:delText>The XML schema for the above table</w:delText>
        </w:r>
        <w:r w:rsidR="00D15111" w:rsidDel="005E161B">
          <w:delText xml:space="preserve"> could be construed</w:delText>
        </w:r>
        <w:r w:rsidDel="005E161B">
          <w:delText xml:space="preserve"> as follows:</w:delText>
        </w:r>
      </w:del>
    </w:p>
    <w:p w:rsidR="00823423" w:rsidDel="005E161B" w:rsidRDefault="00823423" w:rsidP="00823423">
      <w:pPr>
        <w:pStyle w:val="code"/>
        <w:rPr>
          <w:del w:id="1225" w:author="patCain" w:date="2014-10-09T20:39:00Z"/>
        </w:rPr>
      </w:pPr>
      <w:del w:id="1226" w:author="patCain" w:date="2014-10-09T20:39:00Z">
        <w:r w:rsidDel="005E161B">
          <w:delText>&lt;?xml version="1.0" encoding="UTF-8"?&gt;</w:delText>
        </w:r>
      </w:del>
    </w:p>
    <w:p w:rsidR="00823423" w:rsidDel="005E161B" w:rsidRDefault="00823423" w:rsidP="00823423">
      <w:pPr>
        <w:pStyle w:val="code"/>
        <w:rPr>
          <w:del w:id="1227" w:author="patCain" w:date="2014-10-09T20:39:00Z"/>
        </w:rPr>
      </w:pPr>
      <w:del w:id="1228" w:author="patCain" w:date="2014-10-09T20:39:00Z">
        <w:r w:rsidDel="005E161B">
          <w:delText>&lt;xs:schema xmlns:xs="http://www.w3.org/2001/XMLSchema" elementFormDefault="qualified"&gt;</w:delText>
        </w:r>
      </w:del>
    </w:p>
    <w:p w:rsidR="00823423" w:rsidDel="005E161B" w:rsidRDefault="00823423" w:rsidP="00823423">
      <w:pPr>
        <w:pStyle w:val="code"/>
        <w:rPr>
          <w:del w:id="1229" w:author="patCain" w:date="2014-10-09T20:39:00Z"/>
        </w:rPr>
      </w:pPr>
      <w:del w:id="1230" w:author="patCain" w:date="2014-10-09T20:39:00Z">
        <w:r w:rsidDel="005E161B">
          <w:delText xml:space="preserve">  &lt;xs:element name="apwg-tags"&gt;</w:delText>
        </w:r>
      </w:del>
    </w:p>
    <w:p w:rsidR="00823423" w:rsidDel="005E161B" w:rsidRDefault="00823423" w:rsidP="00823423">
      <w:pPr>
        <w:pStyle w:val="code"/>
        <w:rPr>
          <w:del w:id="1231" w:author="patCain" w:date="2014-10-09T20:39:00Z"/>
        </w:rPr>
      </w:pPr>
      <w:del w:id="1232" w:author="patCain" w:date="2014-10-09T20:39:00Z">
        <w:r w:rsidDel="005E161B">
          <w:delText xml:space="preserve">    &lt;xs:simpleType&gt;</w:delText>
        </w:r>
      </w:del>
    </w:p>
    <w:p w:rsidR="00823423" w:rsidDel="005E161B" w:rsidRDefault="00823423" w:rsidP="00823423">
      <w:pPr>
        <w:pStyle w:val="code"/>
        <w:rPr>
          <w:del w:id="1233" w:author="patCain" w:date="2014-10-09T20:39:00Z"/>
        </w:rPr>
      </w:pPr>
      <w:del w:id="1234" w:author="patCain" w:date="2014-10-09T20:39:00Z">
        <w:r w:rsidDel="005E161B">
          <w:delText xml:space="preserve">      &lt;xs:restriction base="xs:string"&gt;</w:delText>
        </w:r>
      </w:del>
    </w:p>
    <w:p w:rsidR="00823423" w:rsidDel="005E161B" w:rsidRDefault="00823423" w:rsidP="00823423">
      <w:pPr>
        <w:pStyle w:val="code"/>
        <w:rPr>
          <w:del w:id="1235" w:author="patCain" w:date="2014-10-09T20:39:00Z"/>
        </w:rPr>
      </w:pPr>
      <w:del w:id="1236" w:author="patCain" w:date="2014-10-09T20:39:00Z">
        <w:r w:rsidDel="005E161B">
          <w:delText xml:space="preserve">        &lt;xs:enumeration value="</w:delText>
        </w:r>
        <w:r w:rsidR="0099175B" w:rsidDel="005E161B">
          <w:delText xml:space="preserve">0 - </w:delText>
        </w:r>
        <w:r w:rsidDel="005E161B">
          <w:delText>recipient only"/&gt;</w:delText>
        </w:r>
      </w:del>
    </w:p>
    <w:p w:rsidR="00823423" w:rsidDel="005E161B" w:rsidRDefault="00823423" w:rsidP="00823423">
      <w:pPr>
        <w:pStyle w:val="code"/>
        <w:rPr>
          <w:del w:id="1237" w:author="patCain" w:date="2014-10-09T20:39:00Z"/>
        </w:rPr>
      </w:pPr>
      <w:del w:id="1238" w:author="patCain" w:date="2014-10-09T20:39:00Z">
        <w:r w:rsidDel="005E161B">
          <w:delText xml:space="preserve">        &lt;xs:enumeration value="</w:delText>
        </w:r>
        <w:r w:rsidR="0099175B" w:rsidDel="005E161B">
          <w:delText xml:space="preserve">1 - </w:delText>
        </w:r>
        <w:r w:rsidDel="005E161B">
          <w:delText>community"/&gt;</w:delText>
        </w:r>
      </w:del>
    </w:p>
    <w:p w:rsidR="00823423" w:rsidDel="005E161B" w:rsidRDefault="00823423" w:rsidP="00823423">
      <w:pPr>
        <w:pStyle w:val="code"/>
        <w:rPr>
          <w:del w:id="1239" w:author="patCain" w:date="2014-10-09T20:39:00Z"/>
        </w:rPr>
      </w:pPr>
      <w:del w:id="1240" w:author="patCain" w:date="2014-10-09T20:39:00Z">
        <w:r w:rsidDel="005E161B">
          <w:delText xml:space="preserve">        &lt;xs:enumeration value="</w:delText>
        </w:r>
        <w:r w:rsidR="0099175B" w:rsidDel="005E161B">
          <w:delText xml:space="preserve">11 - </w:delText>
        </w:r>
        <w:r w:rsidDel="005E161B">
          <w:delText>internal-summary"/&gt;</w:delText>
        </w:r>
      </w:del>
    </w:p>
    <w:p w:rsidR="00823423" w:rsidDel="005E161B" w:rsidRDefault="00823423" w:rsidP="00823423">
      <w:pPr>
        <w:pStyle w:val="code"/>
        <w:rPr>
          <w:del w:id="1241" w:author="patCain" w:date="2014-10-09T20:39:00Z"/>
        </w:rPr>
      </w:pPr>
      <w:del w:id="1242" w:author="patCain" w:date="2014-10-09T20:39:00Z">
        <w:r w:rsidDel="005E161B">
          <w:delText xml:space="preserve">        &lt;xs:enumeration value="</w:delText>
        </w:r>
        <w:r w:rsidR="0099175B" w:rsidDel="005E161B">
          <w:delText xml:space="preserve">13 - </w:delText>
        </w:r>
        <w:r w:rsidDel="005E161B">
          <w:delText>internal-details"/&gt;</w:delText>
        </w:r>
      </w:del>
    </w:p>
    <w:p w:rsidR="00823423" w:rsidDel="005E161B" w:rsidRDefault="00823423" w:rsidP="00823423">
      <w:pPr>
        <w:pStyle w:val="code"/>
        <w:rPr>
          <w:del w:id="1243" w:author="patCain" w:date="2014-10-09T20:39:00Z"/>
        </w:rPr>
      </w:pPr>
      <w:del w:id="1244" w:author="patCain" w:date="2014-10-09T20:39:00Z">
        <w:r w:rsidDel="005E161B">
          <w:delText xml:space="preserve">        &lt;xs:enumeration value="</w:delText>
        </w:r>
        <w:r w:rsidR="0099175B" w:rsidDel="005E161B">
          <w:delText xml:space="preserve">21 - </w:delText>
        </w:r>
        <w:r w:rsidDel="005E161B">
          <w:delText>trusted-summary"/&gt;</w:delText>
        </w:r>
      </w:del>
    </w:p>
    <w:p w:rsidR="00823423" w:rsidDel="005E161B" w:rsidRDefault="00823423" w:rsidP="00823423">
      <w:pPr>
        <w:pStyle w:val="code"/>
        <w:rPr>
          <w:del w:id="1245" w:author="patCain" w:date="2014-10-09T20:39:00Z"/>
        </w:rPr>
      </w:pPr>
      <w:del w:id="1246" w:author="patCain" w:date="2014-10-09T20:39:00Z">
        <w:r w:rsidDel="005E161B">
          <w:delText xml:space="preserve">        &lt;xs:enumeration value="</w:delText>
        </w:r>
        <w:r w:rsidR="0099175B" w:rsidDel="005E161B">
          <w:delText xml:space="preserve">23 - </w:delText>
        </w:r>
        <w:r w:rsidDel="005E161B">
          <w:delText>trusted-details"/&gt;</w:delText>
        </w:r>
      </w:del>
    </w:p>
    <w:p w:rsidR="00823423" w:rsidDel="005E161B" w:rsidRDefault="00823423" w:rsidP="00823423">
      <w:pPr>
        <w:pStyle w:val="code"/>
        <w:rPr>
          <w:del w:id="1247" w:author="patCain" w:date="2014-10-09T20:39:00Z"/>
        </w:rPr>
      </w:pPr>
      <w:del w:id="1248" w:author="patCain" w:date="2014-10-09T20:39:00Z">
        <w:r w:rsidDel="005E161B">
          <w:delText xml:space="preserve">        &lt;xs:enumeration value="</w:delText>
        </w:r>
        <w:r w:rsidR="0099175B" w:rsidDel="005E161B">
          <w:delText xml:space="preserve">31 - </w:delText>
        </w:r>
        <w:r w:rsidDel="005E161B">
          <w:delText>public-summary"/&gt;</w:delText>
        </w:r>
      </w:del>
    </w:p>
    <w:p w:rsidR="00823423" w:rsidDel="005E161B" w:rsidRDefault="00823423" w:rsidP="0099175B">
      <w:pPr>
        <w:pStyle w:val="code"/>
        <w:rPr>
          <w:del w:id="1249" w:author="patCain" w:date="2014-10-09T20:39:00Z"/>
        </w:rPr>
      </w:pPr>
      <w:del w:id="1250" w:author="patCain" w:date="2014-10-09T20:39:00Z">
        <w:r w:rsidDel="005E161B">
          <w:delText xml:space="preserve">        &lt;xs:enumeration value="</w:delText>
        </w:r>
        <w:r w:rsidR="0099175B" w:rsidDel="005E161B">
          <w:delText>99 - no restrictions"/&gt;</w:delText>
        </w:r>
      </w:del>
    </w:p>
    <w:p w:rsidR="00823423" w:rsidDel="005E161B" w:rsidRDefault="00823423" w:rsidP="00823423">
      <w:pPr>
        <w:pStyle w:val="code"/>
        <w:rPr>
          <w:del w:id="1251" w:author="patCain" w:date="2014-10-09T20:39:00Z"/>
        </w:rPr>
      </w:pPr>
      <w:del w:id="1252" w:author="patCain" w:date="2014-10-09T20:39:00Z">
        <w:r w:rsidDel="005E161B">
          <w:delText xml:space="preserve">      &lt;/xs:restriction&gt;</w:delText>
        </w:r>
      </w:del>
    </w:p>
    <w:p w:rsidR="00823423" w:rsidDel="005E161B" w:rsidRDefault="00823423" w:rsidP="00823423">
      <w:pPr>
        <w:pStyle w:val="code"/>
        <w:rPr>
          <w:del w:id="1253" w:author="patCain" w:date="2014-10-09T20:39:00Z"/>
        </w:rPr>
      </w:pPr>
      <w:del w:id="1254" w:author="patCain" w:date="2014-10-09T20:39:00Z">
        <w:r w:rsidDel="005E161B">
          <w:delText xml:space="preserve">    &lt;/xs:simpleType&gt;</w:delText>
        </w:r>
      </w:del>
    </w:p>
    <w:p w:rsidR="00823423" w:rsidDel="005E161B" w:rsidRDefault="00823423" w:rsidP="00823423">
      <w:pPr>
        <w:pStyle w:val="code"/>
        <w:rPr>
          <w:del w:id="1255" w:author="patCain" w:date="2014-10-09T20:39:00Z"/>
        </w:rPr>
      </w:pPr>
      <w:del w:id="1256" w:author="patCain" w:date="2014-10-09T20:39:00Z">
        <w:r w:rsidDel="005E161B">
          <w:delText xml:space="preserve">  &lt;/xs:element&gt;</w:delText>
        </w:r>
      </w:del>
    </w:p>
    <w:p w:rsidR="00823423" w:rsidDel="005E161B" w:rsidRDefault="00823423" w:rsidP="00823423">
      <w:pPr>
        <w:pStyle w:val="code"/>
        <w:rPr>
          <w:del w:id="1257" w:author="patCain" w:date="2014-10-09T20:39:00Z"/>
        </w:rPr>
      </w:pPr>
      <w:del w:id="1258" w:author="patCain" w:date="2014-10-09T20:39:00Z">
        <w:r w:rsidDel="005E161B">
          <w:delText>&lt;/xs:schema&gt;</w:delText>
        </w:r>
      </w:del>
    </w:p>
    <w:p w:rsidR="007D00F8" w:rsidRDefault="007D00F8" w:rsidP="00EF2EFB">
      <w:pPr>
        <w:pStyle w:val="Heading1"/>
      </w:pPr>
      <w:r>
        <w:t>Further Considerations</w:t>
      </w:r>
    </w:p>
    <w:p w:rsidR="00FD32D0" w:rsidRDefault="007D00F8" w:rsidP="007D00F8">
      <w:r>
        <w:t xml:space="preserve">The use of these marking is still in development and the operational situations are still evolving. </w:t>
      </w:r>
      <w:r w:rsidR="008D0F2A">
        <w:t xml:space="preserve">Although a draft CONOPS is in the works, </w:t>
      </w:r>
      <w:r>
        <w:t>comments, suggestions for improvement, and operations models that break the concept are always appreciated.</w:t>
      </w:r>
    </w:p>
    <w:p w:rsidR="00FD32D0" w:rsidRDefault="00FD32D0" w:rsidP="00FD32D0">
      <w:pPr>
        <w:pStyle w:val="Heading1"/>
      </w:pPr>
      <w:r>
        <w:t>References</w:t>
      </w:r>
      <w:r w:rsidR="007D00F8">
        <w:t xml:space="preserve"> </w:t>
      </w:r>
    </w:p>
    <w:p w:rsidR="00FD32D0" w:rsidRDefault="00FD32D0" w:rsidP="00FD32D0">
      <w:pPr>
        <w:pStyle w:val="Bibliography"/>
        <w:ind w:left="720" w:hanging="720"/>
        <w:rPr>
          <w:noProof/>
        </w:rPr>
      </w:pPr>
      <w:r>
        <w:fldChar w:fldCharType="begin"/>
      </w:r>
      <w:r>
        <w:instrText xml:space="preserve"> BIBLIOGRAPHY  \l 1033 </w:instrText>
      </w:r>
      <w:r>
        <w:fldChar w:fldCharType="separate"/>
      </w:r>
      <w:r>
        <w:rPr>
          <w:noProof/>
        </w:rPr>
        <w:t xml:space="preserve">Danyliw, R., Meijer, J., &amp; Demchenko, Y. (2007, December). </w:t>
      </w:r>
      <w:r>
        <w:rPr>
          <w:i/>
          <w:iCs/>
          <w:noProof/>
        </w:rPr>
        <w:t>The Incident Object Description Exchange Format (RFC 5070).</w:t>
      </w:r>
      <w:r>
        <w:rPr>
          <w:noProof/>
        </w:rPr>
        <w:t xml:space="preserve"> Retrieved January 2012, from Internet Engineering Task Force: ftp://ftp.isi.edu/in-notes/rfc5070.txt</w:t>
      </w:r>
    </w:p>
    <w:p w:rsidR="00411403" w:rsidRPr="007D00F8" w:rsidRDefault="00FD32D0" w:rsidP="00FD32D0">
      <w:r>
        <w:fldChar w:fldCharType="end"/>
      </w:r>
      <w:ins w:id="1259" w:author="patCain" w:date="2014-10-14T10:10:00Z">
        <w:r w:rsidR="00411403">
          <w:t xml:space="preserve">Traffic Light Protocol, </w:t>
        </w:r>
      </w:ins>
      <w:ins w:id="1260" w:author="patCain" w:date="2014-10-14T10:09:00Z">
        <w:r w:rsidR="00411403" w:rsidRPr="00411403">
          <w:t>http://en.wikipedia.org/wiki/Traffic_Light_Protocol</w:t>
        </w:r>
      </w:ins>
    </w:p>
    <w:sectPr w:rsidR="00411403" w:rsidRPr="007D00F8" w:rsidSect="00CD46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FED" w:rsidRDefault="00C63FED" w:rsidP="00361CE8">
      <w:pPr>
        <w:spacing w:after="0" w:line="240" w:lineRule="auto"/>
      </w:pPr>
      <w:r>
        <w:separator/>
      </w:r>
    </w:p>
  </w:endnote>
  <w:endnote w:type="continuationSeparator" w:id="0">
    <w:p w:rsidR="00C63FED" w:rsidRDefault="00C63FED" w:rsidP="0036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nePrinter">
    <w:panose1 w:val="00000000000000000000"/>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Gothic">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C7" w:rsidRDefault="00D83C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C7" w:rsidRPr="00CD46D8" w:rsidRDefault="00D83CC7" w:rsidP="006F4C83">
    <w:pPr>
      <w:framePr w:w="9579" w:h="636" w:hRule="exact" w:wrap="around" w:vAnchor="text" w:hAnchor="page" w:x="1424" w:y="27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1"/>
      <w:jc w:val="both"/>
      <w:rPr>
        <w:rStyle w:val="PageNumber"/>
        <w:rFonts w:ascii="Century Gothic" w:hAnsi="Century Gothic"/>
        <w:sz w:val="20"/>
        <w:szCs w:val="20"/>
      </w:rPr>
    </w:pPr>
    <w:r>
      <w:rPr>
        <w:rFonts w:ascii="CenturyGothic" w:eastAsia="Times New Roman" w:hAnsi="CenturyGothic" w:cs="CenturyGothic"/>
        <w:b/>
        <w:sz w:val="20"/>
        <w:szCs w:val="20"/>
      </w:rPr>
      <w:t>Marking Data for Forwarding and Re-sharing</w:t>
    </w:r>
    <w:r>
      <w:tab/>
    </w:r>
    <w:r>
      <w:tab/>
    </w:r>
    <w:r>
      <w:tab/>
    </w:r>
    <w:r>
      <w:tab/>
    </w:r>
    <w:r>
      <w:tab/>
    </w:r>
    <w:r>
      <w:tab/>
    </w:r>
    <w:r>
      <w:tab/>
    </w:r>
    <w:r>
      <w:tab/>
    </w:r>
    <w:r>
      <w:tab/>
    </w:r>
    <w:r>
      <w:tab/>
    </w:r>
    <w:r>
      <w:tab/>
    </w:r>
    <w:r w:rsidRPr="00CD46D8">
      <w:rPr>
        <w:rFonts w:ascii="Century Gothic" w:hAnsi="Century Gothic"/>
        <w:sz w:val="20"/>
        <w:szCs w:val="20"/>
      </w:rPr>
      <w:t xml:space="preserve">Page </w:t>
    </w:r>
    <w:r w:rsidRPr="00CD46D8">
      <w:rPr>
        <w:rStyle w:val="PageNumber"/>
        <w:rFonts w:ascii="Century Gothic" w:hAnsi="Century Gothic"/>
        <w:sz w:val="20"/>
        <w:szCs w:val="20"/>
      </w:rPr>
      <w:fldChar w:fldCharType="begin"/>
    </w:r>
    <w:r w:rsidRPr="00CD46D8">
      <w:rPr>
        <w:rStyle w:val="PageNumber"/>
        <w:rFonts w:ascii="Century Gothic" w:hAnsi="Century Gothic"/>
        <w:sz w:val="20"/>
        <w:szCs w:val="20"/>
      </w:rPr>
      <w:instrText xml:space="preserve">PAGE  </w:instrText>
    </w:r>
    <w:r w:rsidRPr="00CD46D8">
      <w:rPr>
        <w:rStyle w:val="PageNumber"/>
        <w:rFonts w:ascii="Century Gothic" w:hAnsi="Century Gothic"/>
        <w:sz w:val="20"/>
        <w:szCs w:val="20"/>
      </w:rPr>
      <w:fldChar w:fldCharType="separate"/>
    </w:r>
    <w:r w:rsidR="00243530">
      <w:rPr>
        <w:rStyle w:val="PageNumber"/>
        <w:rFonts w:ascii="Century Gothic" w:hAnsi="Century Gothic"/>
        <w:noProof/>
        <w:sz w:val="20"/>
        <w:szCs w:val="20"/>
      </w:rPr>
      <w:t>7</w:t>
    </w:r>
    <w:r w:rsidRPr="00CD46D8">
      <w:rPr>
        <w:rStyle w:val="PageNumber"/>
        <w:rFonts w:ascii="Century Gothic" w:hAnsi="Century Gothic"/>
        <w:sz w:val="20"/>
        <w:szCs w:val="20"/>
      </w:rPr>
      <w:fldChar w:fldCharType="end"/>
    </w:r>
  </w:p>
  <w:p w:rsidR="00D83CC7" w:rsidRDefault="00D83CC7">
    <w:pPr>
      <w:pStyle w:val="Footer"/>
      <w:pBdr>
        <w:top w:val="thinThickSmallGap" w:sz="24" w:space="1" w:color="622423" w:themeColor="accent2" w:themeShade="7F"/>
      </w:pBdr>
      <w:rPr>
        <w:rFonts w:asciiTheme="majorHAnsi" w:eastAsiaTheme="majorEastAsia" w:hAnsiTheme="majorHAnsi" w:cstheme="majorBidi"/>
      </w:rPr>
    </w:pPr>
  </w:p>
  <w:p w:rsidR="00D83CC7" w:rsidRDefault="00D83CC7">
    <w:pPr>
      <w:pStyle w:val="Footer"/>
      <w:pBdr>
        <w:top w:val="thinThickSmallGap" w:sz="24" w:space="1" w:color="622423" w:themeColor="accent2" w:themeShade="7F"/>
      </w:pBdr>
      <w:rPr>
        <w:rFonts w:asciiTheme="majorHAnsi" w:eastAsiaTheme="majorEastAsia" w:hAnsiTheme="majorHAnsi" w:cstheme="majorBidi"/>
      </w:rPr>
    </w:pPr>
  </w:p>
  <w:p w:rsidR="00D83CC7" w:rsidRDefault="00C63FED" w:rsidP="002F648C">
    <w:pPr>
      <w:pStyle w:val="Footer"/>
      <w:jc w:val="center"/>
      <w:rPr>
        <w:rFonts w:ascii="Arial" w:hAnsi="Arial" w:cs="Arial"/>
      </w:rPr>
    </w:pPr>
    <w:hyperlink r:id="rId1" w:history="1">
      <w:r w:rsidR="00D83CC7" w:rsidRPr="00B759CD">
        <w:rPr>
          <w:rStyle w:val="Hyperlink"/>
          <w:rFonts w:ascii="Arial" w:hAnsi="Arial" w:cs="Arial"/>
          <w:sz w:val="18"/>
        </w:rPr>
        <w:t>http://www.apwg.org</w:t>
      </w:r>
    </w:hyperlink>
    <w:r w:rsidR="00D83CC7">
      <w:rPr>
        <w:rFonts w:ascii="Arial" w:hAnsi="Arial" w:cs="Arial"/>
        <w:sz w:val="18"/>
      </w:rPr>
      <w:t xml:space="preserve">  ●  </w:t>
    </w:r>
    <w:hyperlink r:id="rId2" w:history="1">
      <w:r w:rsidR="00D83CC7" w:rsidRPr="00B759CD">
        <w:rPr>
          <w:rStyle w:val="Hyperlink"/>
          <w:rFonts w:ascii="Arial" w:hAnsi="Arial" w:cs="Arial"/>
          <w:sz w:val="18"/>
        </w:rPr>
        <w:t>info@apwg.org</w:t>
      </w:r>
    </w:hyperlink>
  </w:p>
  <w:p w:rsidR="00D83CC7" w:rsidRPr="00EF2EFB" w:rsidRDefault="00D83CC7" w:rsidP="00EF2EFB">
    <w:pPr>
      <w:pStyle w:val="Footer"/>
      <w:jc w:val="center"/>
      <w:rPr>
        <w:sz w:val="20"/>
        <w:szCs w:val="20"/>
      </w:rPr>
    </w:pPr>
    <w:r w:rsidRPr="00A31365">
      <w:rPr>
        <w:rFonts w:ascii="CenturyGothic" w:eastAsia="Times New Roman" w:hAnsi="CenturyGothic" w:cs="CenturyGothic"/>
        <w:sz w:val="20"/>
        <w:szCs w:val="20"/>
      </w:rPr>
      <w:t>PMB 246, 405 Waltham Street, Lexington MA USA 02421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C7" w:rsidRDefault="00D83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FED" w:rsidRDefault="00C63FED" w:rsidP="00361CE8">
      <w:pPr>
        <w:spacing w:after="0" w:line="240" w:lineRule="auto"/>
      </w:pPr>
      <w:r>
        <w:separator/>
      </w:r>
    </w:p>
  </w:footnote>
  <w:footnote w:type="continuationSeparator" w:id="0">
    <w:p w:rsidR="00C63FED" w:rsidRDefault="00C63FED" w:rsidP="00361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C7" w:rsidRDefault="00D83C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C7" w:rsidRDefault="00D83CC7" w:rsidP="002F648C">
    <w:pPr>
      <w:pStyle w:val="Header"/>
    </w:pPr>
    <w:r>
      <w:rPr>
        <w:noProof/>
      </w:rPr>
      <mc:AlternateContent>
        <mc:Choice Requires="wps">
          <w:drawing>
            <wp:anchor distT="0" distB="0" distL="114300" distR="114300" simplePos="0" relativeHeight="251660288" behindDoc="1" locked="0" layoutInCell="1" allowOverlap="0" wp14:anchorId="41A72BA9" wp14:editId="4542CB1C">
              <wp:simplePos x="0" y="0"/>
              <wp:positionH relativeFrom="margin">
                <wp:posOffset>-1466850</wp:posOffset>
              </wp:positionH>
              <wp:positionV relativeFrom="paragraph">
                <wp:posOffset>-117475</wp:posOffset>
              </wp:positionV>
              <wp:extent cx="8335645" cy="482600"/>
              <wp:effectExtent l="0" t="0" r="27305" b="1270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5645" cy="482600"/>
                      </a:xfrm>
                      <a:prstGeom prst="rect">
                        <a:avLst/>
                      </a:prstGeom>
                      <a:solidFill>
                        <a:srgbClr val="224A22"/>
                      </a:solidFill>
                      <a:ln w="9525">
                        <a:solidFill>
                          <a:srgbClr val="76C421"/>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5.5pt;margin-top:-9.25pt;width:656.35pt;height:3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" o:allowoverlap="f" fillcolor="#224a22" strokecolor="#76c421">
              <w10:wrap anchorx="margin"/>
            </v:rect>
          </w:pict>
        </mc:Fallback>
      </mc:AlternateContent>
    </w:r>
    <w:r w:rsidRPr="0056357D">
      <w:rPr>
        <w:rFonts w:ascii="Century Gothic" w:hAnsi="Century Gothic"/>
        <w:b/>
        <w:i/>
        <w:noProof/>
        <w:sz w:val="28"/>
        <w:szCs w:val="28"/>
      </w:rPr>
      <mc:AlternateContent>
        <mc:Choice Requires="wps">
          <w:drawing>
            <wp:anchor distT="0" distB="0" distL="114300" distR="114300" simplePos="0" relativeHeight="251661312" behindDoc="0" locked="0" layoutInCell="1" allowOverlap="1" wp14:anchorId="32FE3B0B" wp14:editId="5E2BF102">
              <wp:simplePos x="0" y="0"/>
              <wp:positionH relativeFrom="column">
                <wp:posOffset>1495425</wp:posOffset>
              </wp:positionH>
              <wp:positionV relativeFrom="paragraph">
                <wp:posOffset>-38100</wp:posOffset>
              </wp:positionV>
              <wp:extent cx="4154170" cy="333375"/>
              <wp:effectExtent l="0" t="0" r="0" b="9525"/>
              <wp:wrapTight wrapText="bothSides">
                <wp:wrapPolygon edited="0">
                  <wp:start x="198" y="0"/>
                  <wp:lineTo x="198" y="20983"/>
                  <wp:lineTo x="21296" y="20983"/>
                  <wp:lineTo x="21296" y="0"/>
                  <wp:lineTo x="198" y="0"/>
                </wp:wrapPolygon>
              </wp:wrapTigh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4170" cy="3333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D83CC7" w:rsidRPr="002F648C" w:rsidRDefault="00D83CC7" w:rsidP="006F4C83">
                          <w:pPr>
                            <w:pStyle w:val="Title"/>
                            <w:pBdr>
                              <w:bottom w:val="single" w:sz="8" w:space="18" w:color="4F81BD" w:themeColor="accent1"/>
                            </w:pBdr>
                            <w:jc w:val="center"/>
                            <w:rPr>
                              <w:rFonts w:ascii="Century Gothic" w:hAnsi="Century Gothic" w:cs="Times New Roman"/>
                              <w:b/>
                              <w:color w:val="FFFFFF" w:themeColor="background1"/>
                              <w:sz w:val="32"/>
                              <w:szCs w:val="32"/>
                            </w:rPr>
                          </w:pPr>
                          <w:r w:rsidRPr="002F648C">
                            <w:rPr>
                              <w:rFonts w:ascii="Century Gothic" w:hAnsi="Century Gothic" w:cs="Times New Roman"/>
                              <w:b/>
                              <w:color w:val="FFFFFF" w:themeColor="background1"/>
                              <w:sz w:val="32"/>
                              <w:szCs w:val="32"/>
                            </w:rPr>
                            <w:t>APWG Technical Note</w:t>
                          </w:r>
                        </w:p>
                        <w:p w:rsidR="00D83CC7" w:rsidRPr="002F648C" w:rsidRDefault="00D83CC7" w:rsidP="002F648C">
                          <w:pPr>
                            <w:jc w:val="center"/>
                            <w:rPr>
                              <w:rFonts w:ascii="Century Gothic" w:hAnsi="Century Gothic" w:cs="Times New Roman"/>
                              <w:b/>
                              <w:color w:val="FFFFFF" w:themeColor="background1"/>
                              <w:sz w:val="32"/>
                              <w:szCs w:val="32"/>
                            </w:rPr>
                          </w:pPr>
                          <w:r w:rsidRPr="002F648C">
                            <w:rPr>
                              <w:rFonts w:ascii="Century Gothic" w:hAnsi="Century Gothic" w:cs="Times New Roman"/>
                              <w:b/>
                              <w:color w:val="FFFFFF" w:themeColor="background1"/>
                              <w:sz w:val="32"/>
                              <w:szCs w:val="32"/>
                            </w:rPr>
                            <w:t>Program Description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7.75pt;margin-top:-3pt;width:327.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" filled="f" stroked="f">
              <v:path arrowok="t"/>
              <v:textbox>
                <w:txbxContent>
                  <w:p w:rsidR="00D83CC7" w:rsidRPr="002F648C" w:rsidRDefault="00D83CC7" w:rsidP="006F4C83">
                    <w:pPr>
                      <w:pStyle w:val="Title"/>
                      <w:pBdr>
                        <w:bottom w:val="single" w:sz="8" w:space="18" w:color="4F81BD" w:themeColor="accent1"/>
                      </w:pBdr>
                      <w:jc w:val="center"/>
                      <w:rPr>
                        <w:rFonts w:ascii="Century Gothic" w:hAnsi="Century Gothic" w:cs="Times New Roman"/>
                        <w:b/>
                        <w:color w:val="FFFFFF" w:themeColor="background1"/>
                        <w:sz w:val="32"/>
                        <w:szCs w:val="32"/>
                      </w:rPr>
                    </w:pPr>
                    <w:r w:rsidRPr="002F648C">
                      <w:rPr>
                        <w:rFonts w:ascii="Century Gothic" w:hAnsi="Century Gothic" w:cs="Times New Roman"/>
                        <w:b/>
                        <w:color w:val="FFFFFF" w:themeColor="background1"/>
                        <w:sz w:val="32"/>
                        <w:szCs w:val="32"/>
                      </w:rPr>
                      <w:t>APWG Technical Note</w:t>
                    </w:r>
                  </w:p>
                  <w:p w:rsidR="00D83CC7" w:rsidRPr="002F648C" w:rsidRDefault="00D83CC7" w:rsidP="002F648C">
                    <w:pPr>
                      <w:jc w:val="center"/>
                      <w:rPr>
                        <w:rFonts w:ascii="Century Gothic" w:hAnsi="Century Gothic" w:cs="Times New Roman"/>
                        <w:b/>
                        <w:color w:val="FFFFFF" w:themeColor="background1"/>
                        <w:sz w:val="32"/>
                        <w:szCs w:val="32"/>
                      </w:rPr>
                    </w:pPr>
                    <w:r w:rsidRPr="002F648C">
                      <w:rPr>
                        <w:rFonts w:ascii="Century Gothic" w:hAnsi="Century Gothic" w:cs="Times New Roman"/>
                        <w:b/>
                        <w:color w:val="FFFFFF" w:themeColor="background1"/>
                        <w:sz w:val="32"/>
                        <w:szCs w:val="32"/>
                      </w:rPr>
                      <w:t>Program Description Here</w:t>
                    </w:r>
                  </w:p>
                </w:txbxContent>
              </v:textbox>
              <w10:wrap type="tight"/>
            </v:shape>
          </w:pict>
        </mc:Fallback>
      </mc:AlternateContent>
    </w:r>
    <w:r>
      <w:rPr>
        <w:noProof/>
      </w:rPr>
      <w:drawing>
        <wp:anchor distT="0" distB="0" distL="114300" distR="114300" simplePos="0" relativeHeight="251659264" behindDoc="0" locked="0" layoutInCell="1" allowOverlap="1" wp14:anchorId="56C9B5AA" wp14:editId="134B0FBB">
          <wp:simplePos x="0" y="0"/>
          <wp:positionH relativeFrom="column">
            <wp:posOffset>19050</wp:posOffset>
          </wp:positionH>
          <wp:positionV relativeFrom="paragraph">
            <wp:posOffset>-30480</wp:posOffset>
          </wp:positionV>
          <wp:extent cx="894080" cy="307340"/>
          <wp:effectExtent l="0" t="0" r="1270" b="0"/>
          <wp:wrapTight wrapText="bothSides">
            <wp:wrapPolygon edited="0">
              <wp:start x="0" y="0"/>
              <wp:lineTo x="0" y="20083"/>
              <wp:lineTo x="21170" y="20083"/>
              <wp:lineTo x="21170" y="0"/>
              <wp:lineTo x="0" y="0"/>
            </wp:wrapPolygon>
          </wp:wrapTight>
          <wp:docPr id="1" name="Picture 1" descr="Description: APWG_Logo_WhiteLin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APWG_Logo_WhiteLine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080" cy="3073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t xml:space="preserve"> </w:t>
    </w:r>
  </w:p>
  <w:p w:rsidR="00D83CC7" w:rsidRDefault="00D83CC7" w:rsidP="002F648C">
    <w:pPr>
      <w:pStyle w:val="Header"/>
      <w:jc w:val="right"/>
    </w:pPr>
  </w:p>
  <w:p w:rsidR="00D83CC7" w:rsidRDefault="00D83CC7">
    <w:pPr>
      <w:pStyle w:val="Header"/>
    </w:pPr>
  </w:p>
  <w:p w:rsidR="00D83CC7" w:rsidRDefault="00D83C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C7" w:rsidRDefault="00D83C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B7B07"/>
    <w:multiLevelType w:val="multilevel"/>
    <w:tmpl w:val="71227F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6213FDF"/>
    <w:multiLevelType w:val="hybridMultilevel"/>
    <w:tmpl w:val="03B8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68"/>
    <w:rsid w:val="00105B68"/>
    <w:rsid w:val="0018567D"/>
    <w:rsid w:val="00186643"/>
    <w:rsid w:val="00193322"/>
    <w:rsid w:val="001B3A1F"/>
    <w:rsid w:val="001C2F49"/>
    <w:rsid w:val="001F2BF5"/>
    <w:rsid w:val="00201851"/>
    <w:rsid w:val="002206A9"/>
    <w:rsid w:val="00243530"/>
    <w:rsid w:val="00257B5C"/>
    <w:rsid w:val="00272C4C"/>
    <w:rsid w:val="002C5A91"/>
    <w:rsid w:val="002C7D82"/>
    <w:rsid w:val="002D69EB"/>
    <w:rsid w:val="002E7B6F"/>
    <w:rsid w:val="002F648C"/>
    <w:rsid w:val="00311A03"/>
    <w:rsid w:val="00324A73"/>
    <w:rsid w:val="00360334"/>
    <w:rsid w:val="00361CE8"/>
    <w:rsid w:val="003804F3"/>
    <w:rsid w:val="00385CC3"/>
    <w:rsid w:val="00411403"/>
    <w:rsid w:val="00420D33"/>
    <w:rsid w:val="00454C70"/>
    <w:rsid w:val="00461E87"/>
    <w:rsid w:val="00473749"/>
    <w:rsid w:val="0047741C"/>
    <w:rsid w:val="004B4D30"/>
    <w:rsid w:val="004F1458"/>
    <w:rsid w:val="00502ED2"/>
    <w:rsid w:val="00527F8F"/>
    <w:rsid w:val="005437C4"/>
    <w:rsid w:val="00547BE6"/>
    <w:rsid w:val="0055174E"/>
    <w:rsid w:val="005618AF"/>
    <w:rsid w:val="005E161B"/>
    <w:rsid w:val="005E2CCC"/>
    <w:rsid w:val="00605FAE"/>
    <w:rsid w:val="006403EC"/>
    <w:rsid w:val="00654BDF"/>
    <w:rsid w:val="0069127A"/>
    <w:rsid w:val="00695A9A"/>
    <w:rsid w:val="006A1EB3"/>
    <w:rsid w:val="006A698A"/>
    <w:rsid w:val="006C0D0B"/>
    <w:rsid w:val="006F4C83"/>
    <w:rsid w:val="00763A8A"/>
    <w:rsid w:val="00783B7D"/>
    <w:rsid w:val="007D00F8"/>
    <w:rsid w:val="007E098D"/>
    <w:rsid w:val="008041F0"/>
    <w:rsid w:val="00814CD0"/>
    <w:rsid w:val="00823423"/>
    <w:rsid w:val="00864DA5"/>
    <w:rsid w:val="00880C94"/>
    <w:rsid w:val="00891967"/>
    <w:rsid w:val="008A2720"/>
    <w:rsid w:val="008D0F2A"/>
    <w:rsid w:val="008E5355"/>
    <w:rsid w:val="008F2103"/>
    <w:rsid w:val="008F75B2"/>
    <w:rsid w:val="009255F6"/>
    <w:rsid w:val="00973413"/>
    <w:rsid w:val="00982B9A"/>
    <w:rsid w:val="00985776"/>
    <w:rsid w:val="0099175B"/>
    <w:rsid w:val="009A0004"/>
    <w:rsid w:val="009A018A"/>
    <w:rsid w:val="00A352E8"/>
    <w:rsid w:val="00A53D2D"/>
    <w:rsid w:val="00A70736"/>
    <w:rsid w:val="00AB2383"/>
    <w:rsid w:val="00AD7A93"/>
    <w:rsid w:val="00B245BC"/>
    <w:rsid w:val="00B36F14"/>
    <w:rsid w:val="00B373CD"/>
    <w:rsid w:val="00B74C2D"/>
    <w:rsid w:val="00B8560F"/>
    <w:rsid w:val="00BF5ABA"/>
    <w:rsid w:val="00C168CF"/>
    <w:rsid w:val="00C24AA8"/>
    <w:rsid w:val="00C25536"/>
    <w:rsid w:val="00C63FED"/>
    <w:rsid w:val="00C85B2C"/>
    <w:rsid w:val="00CA653E"/>
    <w:rsid w:val="00CD46D8"/>
    <w:rsid w:val="00D0596E"/>
    <w:rsid w:val="00D15111"/>
    <w:rsid w:val="00D167AE"/>
    <w:rsid w:val="00D556F0"/>
    <w:rsid w:val="00D775AF"/>
    <w:rsid w:val="00D83CC7"/>
    <w:rsid w:val="00DD06A0"/>
    <w:rsid w:val="00DD71F7"/>
    <w:rsid w:val="00E52B0D"/>
    <w:rsid w:val="00E703BA"/>
    <w:rsid w:val="00E94194"/>
    <w:rsid w:val="00EA5E9E"/>
    <w:rsid w:val="00ED2364"/>
    <w:rsid w:val="00EF1474"/>
    <w:rsid w:val="00EF2EFB"/>
    <w:rsid w:val="00F2119D"/>
    <w:rsid w:val="00F544C9"/>
    <w:rsid w:val="00F8291D"/>
    <w:rsid w:val="00FC2513"/>
    <w:rsid w:val="00FC4790"/>
    <w:rsid w:val="00FD32D0"/>
    <w:rsid w:val="00FD53B8"/>
    <w:rsid w:val="00FE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FB"/>
    <w:rPr>
      <w:sz w:val="24"/>
    </w:rPr>
  </w:style>
  <w:style w:type="paragraph" w:styleId="Heading1">
    <w:name w:val="heading 1"/>
    <w:basedOn w:val="Normal"/>
    <w:next w:val="Normal"/>
    <w:link w:val="Heading1Char"/>
    <w:uiPriority w:val="9"/>
    <w:qFormat/>
    <w:rsid w:val="006F4C83"/>
    <w:pPr>
      <w:keepNext/>
      <w:keepLines/>
      <w:numPr>
        <w:numId w:val="1"/>
      </w:numPr>
      <w:spacing w:before="480" w:after="0"/>
      <w:outlineLvl w:val="0"/>
    </w:pPr>
    <w:rPr>
      <w:rFonts w:ascii="Century Gothic" w:eastAsiaTheme="majorEastAsia" w:hAnsi="Century Gothic" w:cstheme="majorBidi"/>
      <w:b/>
      <w:bCs/>
      <w:sz w:val="32"/>
      <w:szCs w:val="32"/>
    </w:rPr>
  </w:style>
  <w:style w:type="paragraph" w:styleId="Heading2">
    <w:name w:val="heading 2"/>
    <w:basedOn w:val="Normal"/>
    <w:next w:val="Normal"/>
    <w:link w:val="Heading2Char"/>
    <w:uiPriority w:val="9"/>
    <w:unhideWhenUsed/>
    <w:qFormat/>
    <w:rsid w:val="00547BE6"/>
    <w:pPr>
      <w:keepNext/>
      <w:keepLines/>
      <w:numPr>
        <w:ilvl w:val="1"/>
        <w:numId w:val="1"/>
      </w:numPr>
      <w:spacing w:before="200" w:after="0"/>
      <w:outlineLvl w:val="1"/>
    </w:pPr>
    <w:rPr>
      <w:rFonts w:ascii="Century Gothic" w:eastAsiaTheme="majorEastAsia" w:hAnsi="Century Gothic" w:cstheme="majorBidi"/>
      <w:b/>
      <w:bCs/>
      <w:sz w:val="28"/>
      <w:szCs w:val="26"/>
    </w:rPr>
  </w:style>
  <w:style w:type="paragraph" w:styleId="Heading3">
    <w:name w:val="heading 3"/>
    <w:basedOn w:val="Normal"/>
    <w:next w:val="Normal"/>
    <w:link w:val="Heading3Char"/>
    <w:uiPriority w:val="9"/>
    <w:semiHidden/>
    <w:unhideWhenUsed/>
    <w:qFormat/>
    <w:rsid w:val="00105B6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B6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B6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6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6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6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6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4C83"/>
    <w:rPr>
      <w:rFonts w:ascii="Century Gothic" w:eastAsiaTheme="majorEastAsia" w:hAnsi="Century Gothic" w:cstheme="majorBidi"/>
      <w:b/>
      <w:bCs/>
      <w:sz w:val="32"/>
      <w:szCs w:val="32"/>
    </w:rPr>
  </w:style>
  <w:style w:type="character" w:customStyle="1" w:styleId="Heading2Char">
    <w:name w:val="Heading 2 Char"/>
    <w:basedOn w:val="DefaultParagraphFont"/>
    <w:link w:val="Heading2"/>
    <w:uiPriority w:val="9"/>
    <w:rsid w:val="00547BE6"/>
    <w:rPr>
      <w:rFonts w:ascii="Century Gothic" w:eastAsiaTheme="majorEastAsia" w:hAnsi="Century Gothic" w:cstheme="majorBidi"/>
      <w:b/>
      <w:bCs/>
      <w:sz w:val="28"/>
      <w:szCs w:val="26"/>
    </w:rPr>
  </w:style>
  <w:style w:type="character" w:customStyle="1" w:styleId="Heading3Char">
    <w:name w:val="Heading 3 Char"/>
    <w:basedOn w:val="DefaultParagraphFont"/>
    <w:link w:val="Heading3"/>
    <w:uiPriority w:val="9"/>
    <w:semiHidden/>
    <w:rsid w:val="00105B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B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B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6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C7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82"/>
    <w:rPr>
      <w:rFonts w:ascii="Tahoma" w:hAnsi="Tahoma" w:cs="Tahoma"/>
      <w:sz w:val="16"/>
      <w:szCs w:val="16"/>
    </w:rPr>
  </w:style>
  <w:style w:type="paragraph" w:styleId="ListParagraph">
    <w:name w:val="List Paragraph"/>
    <w:basedOn w:val="Normal"/>
    <w:link w:val="ListParagraphChar"/>
    <w:uiPriority w:val="34"/>
    <w:qFormat/>
    <w:rsid w:val="006C0D0B"/>
    <w:pPr>
      <w:ind w:left="720"/>
      <w:contextualSpacing/>
    </w:pPr>
  </w:style>
  <w:style w:type="table" w:styleId="TableGrid">
    <w:name w:val="Table Grid"/>
    <w:basedOn w:val="TableNormal"/>
    <w:uiPriority w:val="59"/>
    <w:rsid w:val="00360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Paragraph"/>
    <w:link w:val="codeChar"/>
    <w:qFormat/>
    <w:rsid w:val="009A018A"/>
    <w:pPr>
      <w:spacing w:after="0"/>
      <w:ind w:left="360"/>
    </w:pPr>
    <w:rPr>
      <w:rFonts w:ascii="LinePrinter" w:hAnsi="LinePrinter"/>
      <w:sz w:val="18"/>
      <w:szCs w:val="18"/>
    </w:rPr>
  </w:style>
  <w:style w:type="paragraph" w:styleId="Header">
    <w:name w:val="header"/>
    <w:basedOn w:val="Normal"/>
    <w:link w:val="HeaderChar"/>
    <w:uiPriority w:val="99"/>
    <w:unhideWhenUsed/>
    <w:rsid w:val="00361CE8"/>
    <w:pPr>
      <w:tabs>
        <w:tab w:val="center" w:pos="4680"/>
        <w:tab w:val="right" w:pos="9360"/>
      </w:tabs>
      <w:spacing w:after="0" w:line="240" w:lineRule="auto"/>
    </w:pPr>
  </w:style>
  <w:style w:type="character" w:customStyle="1" w:styleId="ListParagraphChar">
    <w:name w:val="List Paragraph Char"/>
    <w:basedOn w:val="DefaultParagraphFont"/>
    <w:link w:val="ListParagraph"/>
    <w:uiPriority w:val="34"/>
    <w:rsid w:val="009A018A"/>
  </w:style>
  <w:style w:type="character" w:customStyle="1" w:styleId="codeChar">
    <w:name w:val="code Char"/>
    <w:basedOn w:val="ListParagraphChar"/>
    <w:link w:val="code"/>
    <w:rsid w:val="009A018A"/>
    <w:rPr>
      <w:rFonts w:ascii="LinePrinter" w:hAnsi="LinePrinter"/>
      <w:sz w:val="18"/>
      <w:szCs w:val="18"/>
    </w:rPr>
  </w:style>
  <w:style w:type="character" w:customStyle="1" w:styleId="HeaderChar">
    <w:name w:val="Header Char"/>
    <w:basedOn w:val="DefaultParagraphFont"/>
    <w:link w:val="Header"/>
    <w:uiPriority w:val="99"/>
    <w:rsid w:val="00361CE8"/>
  </w:style>
  <w:style w:type="paragraph" w:styleId="Footer">
    <w:name w:val="footer"/>
    <w:basedOn w:val="Normal"/>
    <w:link w:val="FooterChar"/>
    <w:unhideWhenUsed/>
    <w:rsid w:val="00361CE8"/>
    <w:pPr>
      <w:tabs>
        <w:tab w:val="center" w:pos="4680"/>
        <w:tab w:val="right" w:pos="9360"/>
      </w:tabs>
      <w:spacing w:after="0" w:line="240" w:lineRule="auto"/>
    </w:pPr>
  </w:style>
  <w:style w:type="character" w:customStyle="1" w:styleId="FooterChar">
    <w:name w:val="Footer Char"/>
    <w:basedOn w:val="DefaultParagraphFont"/>
    <w:link w:val="Footer"/>
    <w:rsid w:val="00361CE8"/>
  </w:style>
  <w:style w:type="character" w:styleId="Hyperlink">
    <w:name w:val="Hyperlink"/>
    <w:basedOn w:val="DefaultParagraphFont"/>
    <w:uiPriority w:val="99"/>
    <w:unhideWhenUsed/>
    <w:rsid w:val="004F1458"/>
    <w:rPr>
      <w:color w:val="0000FF" w:themeColor="hyperlink"/>
      <w:u w:val="single"/>
    </w:rPr>
  </w:style>
  <w:style w:type="paragraph" w:styleId="NoSpacing">
    <w:name w:val="No Spacing"/>
    <w:uiPriority w:val="1"/>
    <w:qFormat/>
    <w:rsid w:val="007D00F8"/>
    <w:pPr>
      <w:spacing w:after="0" w:line="240" w:lineRule="auto"/>
    </w:pPr>
  </w:style>
  <w:style w:type="character" w:styleId="PageNumber">
    <w:name w:val="page number"/>
    <w:basedOn w:val="DefaultParagraphFont"/>
    <w:uiPriority w:val="99"/>
    <w:semiHidden/>
    <w:unhideWhenUsed/>
    <w:rsid w:val="002F648C"/>
  </w:style>
  <w:style w:type="paragraph" w:styleId="Bibliography">
    <w:name w:val="Bibliography"/>
    <w:basedOn w:val="Normal"/>
    <w:next w:val="Normal"/>
    <w:uiPriority w:val="37"/>
    <w:unhideWhenUsed/>
    <w:rsid w:val="00FD32D0"/>
  </w:style>
  <w:style w:type="character" w:customStyle="1" w:styleId="nt">
    <w:name w:val="nt"/>
    <w:basedOn w:val="DefaultParagraphFont"/>
    <w:rsid w:val="009255F6"/>
  </w:style>
  <w:style w:type="character" w:customStyle="1" w:styleId="na">
    <w:name w:val="na"/>
    <w:basedOn w:val="DefaultParagraphFont"/>
    <w:rsid w:val="009255F6"/>
  </w:style>
  <w:style w:type="character" w:customStyle="1" w:styleId="s">
    <w:name w:val="s"/>
    <w:basedOn w:val="DefaultParagraphFont"/>
    <w:rsid w:val="009255F6"/>
  </w:style>
  <w:style w:type="paragraph" w:styleId="Revision">
    <w:name w:val="Revision"/>
    <w:hidden/>
    <w:uiPriority w:val="99"/>
    <w:semiHidden/>
    <w:rsid w:val="00385CC3"/>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FB"/>
    <w:rPr>
      <w:sz w:val="24"/>
    </w:rPr>
  </w:style>
  <w:style w:type="paragraph" w:styleId="Heading1">
    <w:name w:val="heading 1"/>
    <w:basedOn w:val="Normal"/>
    <w:next w:val="Normal"/>
    <w:link w:val="Heading1Char"/>
    <w:uiPriority w:val="9"/>
    <w:qFormat/>
    <w:rsid w:val="006F4C83"/>
    <w:pPr>
      <w:keepNext/>
      <w:keepLines/>
      <w:numPr>
        <w:numId w:val="1"/>
      </w:numPr>
      <w:spacing w:before="480" w:after="0"/>
      <w:outlineLvl w:val="0"/>
    </w:pPr>
    <w:rPr>
      <w:rFonts w:ascii="Century Gothic" w:eastAsiaTheme="majorEastAsia" w:hAnsi="Century Gothic" w:cstheme="majorBidi"/>
      <w:b/>
      <w:bCs/>
      <w:sz w:val="32"/>
      <w:szCs w:val="32"/>
    </w:rPr>
  </w:style>
  <w:style w:type="paragraph" w:styleId="Heading2">
    <w:name w:val="heading 2"/>
    <w:basedOn w:val="Normal"/>
    <w:next w:val="Normal"/>
    <w:link w:val="Heading2Char"/>
    <w:uiPriority w:val="9"/>
    <w:unhideWhenUsed/>
    <w:qFormat/>
    <w:rsid w:val="00547BE6"/>
    <w:pPr>
      <w:keepNext/>
      <w:keepLines/>
      <w:numPr>
        <w:ilvl w:val="1"/>
        <w:numId w:val="1"/>
      </w:numPr>
      <w:spacing w:before="200" w:after="0"/>
      <w:outlineLvl w:val="1"/>
    </w:pPr>
    <w:rPr>
      <w:rFonts w:ascii="Century Gothic" w:eastAsiaTheme="majorEastAsia" w:hAnsi="Century Gothic" w:cstheme="majorBidi"/>
      <w:b/>
      <w:bCs/>
      <w:sz w:val="28"/>
      <w:szCs w:val="26"/>
    </w:rPr>
  </w:style>
  <w:style w:type="paragraph" w:styleId="Heading3">
    <w:name w:val="heading 3"/>
    <w:basedOn w:val="Normal"/>
    <w:next w:val="Normal"/>
    <w:link w:val="Heading3Char"/>
    <w:uiPriority w:val="9"/>
    <w:semiHidden/>
    <w:unhideWhenUsed/>
    <w:qFormat/>
    <w:rsid w:val="00105B6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B6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B6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6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6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6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6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4C83"/>
    <w:rPr>
      <w:rFonts w:ascii="Century Gothic" w:eastAsiaTheme="majorEastAsia" w:hAnsi="Century Gothic" w:cstheme="majorBidi"/>
      <w:b/>
      <w:bCs/>
      <w:sz w:val="32"/>
      <w:szCs w:val="32"/>
    </w:rPr>
  </w:style>
  <w:style w:type="character" w:customStyle="1" w:styleId="Heading2Char">
    <w:name w:val="Heading 2 Char"/>
    <w:basedOn w:val="DefaultParagraphFont"/>
    <w:link w:val="Heading2"/>
    <w:uiPriority w:val="9"/>
    <w:rsid w:val="00547BE6"/>
    <w:rPr>
      <w:rFonts w:ascii="Century Gothic" w:eastAsiaTheme="majorEastAsia" w:hAnsi="Century Gothic" w:cstheme="majorBidi"/>
      <w:b/>
      <w:bCs/>
      <w:sz w:val="28"/>
      <w:szCs w:val="26"/>
    </w:rPr>
  </w:style>
  <w:style w:type="character" w:customStyle="1" w:styleId="Heading3Char">
    <w:name w:val="Heading 3 Char"/>
    <w:basedOn w:val="DefaultParagraphFont"/>
    <w:link w:val="Heading3"/>
    <w:uiPriority w:val="9"/>
    <w:semiHidden/>
    <w:rsid w:val="00105B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B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B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6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C7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82"/>
    <w:rPr>
      <w:rFonts w:ascii="Tahoma" w:hAnsi="Tahoma" w:cs="Tahoma"/>
      <w:sz w:val="16"/>
      <w:szCs w:val="16"/>
    </w:rPr>
  </w:style>
  <w:style w:type="paragraph" w:styleId="ListParagraph">
    <w:name w:val="List Paragraph"/>
    <w:basedOn w:val="Normal"/>
    <w:link w:val="ListParagraphChar"/>
    <w:uiPriority w:val="34"/>
    <w:qFormat/>
    <w:rsid w:val="006C0D0B"/>
    <w:pPr>
      <w:ind w:left="720"/>
      <w:contextualSpacing/>
    </w:pPr>
  </w:style>
  <w:style w:type="table" w:styleId="TableGrid">
    <w:name w:val="Table Grid"/>
    <w:basedOn w:val="TableNormal"/>
    <w:uiPriority w:val="59"/>
    <w:rsid w:val="00360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Paragraph"/>
    <w:link w:val="codeChar"/>
    <w:qFormat/>
    <w:rsid w:val="009A018A"/>
    <w:pPr>
      <w:spacing w:after="0"/>
      <w:ind w:left="360"/>
    </w:pPr>
    <w:rPr>
      <w:rFonts w:ascii="LinePrinter" w:hAnsi="LinePrinter"/>
      <w:sz w:val="18"/>
      <w:szCs w:val="18"/>
    </w:rPr>
  </w:style>
  <w:style w:type="paragraph" w:styleId="Header">
    <w:name w:val="header"/>
    <w:basedOn w:val="Normal"/>
    <w:link w:val="HeaderChar"/>
    <w:uiPriority w:val="99"/>
    <w:unhideWhenUsed/>
    <w:rsid w:val="00361CE8"/>
    <w:pPr>
      <w:tabs>
        <w:tab w:val="center" w:pos="4680"/>
        <w:tab w:val="right" w:pos="9360"/>
      </w:tabs>
      <w:spacing w:after="0" w:line="240" w:lineRule="auto"/>
    </w:pPr>
  </w:style>
  <w:style w:type="character" w:customStyle="1" w:styleId="ListParagraphChar">
    <w:name w:val="List Paragraph Char"/>
    <w:basedOn w:val="DefaultParagraphFont"/>
    <w:link w:val="ListParagraph"/>
    <w:uiPriority w:val="34"/>
    <w:rsid w:val="009A018A"/>
  </w:style>
  <w:style w:type="character" w:customStyle="1" w:styleId="codeChar">
    <w:name w:val="code Char"/>
    <w:basedOn w:val="ListParagraphChar"/>
    <w:link w:val="code"/>
    <w:rsid w:val="009A018A"/>
    <w:rPr>
      <w:rFonts w:ascii="LinePrinter" w:hAnsi="LinePrinter"/>
      <w:sz w:val="18"/>
      <w:szCs w:val="18"/>
    </w:rPr>
  </w:style>
  <w:style w:type="character" w:customStyle="1" w:styleId="HeaderChar">
    <w:name w:val="Header Char"/>
    <w:basedOn w:val="DefaultParagraphFont"/>
    <w:link w:val="Header"/>
    <w:uiPriority w:val="99"/>
    <w:rsid w:val="00361CE8"/>
  </w:style>
  <w:style w:type="paragraph" w:styleId="Footer">
    <w:name w:val="footer"/>
    <w:basedOn w:val="Normal"/>
    <w:link w:val="FooterChar"/>
    <w:unhideWhenUsed/>
    <w:rsid w:val="00361CE8"/>
    <w:pPr>
      <w:tabs>
        <w:tab w:val="center" w:pos="4680"/>
        <w:tab w:val="right" w:pos="9360"/>
      </w:tabs>
      <w:spacing w:after="0" w:line="240" w:lineRule="auto"/>
    </w:pPr>
  </w:style>
  <w:style w:type="character" w:customStyle="1" w:styleId="FooterChar">
    <w:name w:val="Footer Char"/>
    <w:basedOn w:val="DefaultParagraphFont"/>
    <w:link w:val="Footer"/>
    <w:rsid w:val="00361CE8"/>
  </w:style>
  <w:style w:type="character" w:styleId="Hyperlink">
    <w:name w:val="Hyperlink"/>
    <w:basedOn w:val="DefaultParagraphFont"/>
    <w:uiPriority w:val="99"/>
    <w:unhideWhenUsed/>
    <w:rsid w:val="004F1458"/>
    <w:rPr>
      <w:color w:val="0000FF" w:themeColor="hyperlink"/>
      <w:u w:val="single"/>
    </w:rPr>
  </w:style>
  <w:style w:type="paragraph" w:styleId="NoSpacing">
    <w:name w:val="No Spacing"/>
    <w:uiPriority w:val="1"/>
    <w:qFormat/>
    <w:rsid w:val="007D00F8"/>
    <w:pPr>
      <w:spacing w:after="0" w:line="240" w:lineRule="auto"/>
    </w:pPr>
  </w:style>
  <w:style w:type="character" w:styleId="PageNumber">
    <w:name w:val="page number"/>
    <w:basedOn w:val="DefaultParagraphFont"/>
    <w:uiPriority w:val="99"/>
    <w:semiHidden/>
    <w:unhideWhenUsed/>
    <w:rsid w:val="002F648C"/>
  </w:style>
  <w:style w:type="paragraph" w:styleId="Bibliography">
    <w:name w:val="Bibliography"/>
    <w:basedOn w:val="Normal"/>
    <w:next w:val="Normal"/>
    <w:uiPriority w:val="37"/>
    <w:unhideWhenUsed/>
    <w:rsid w:val="00FD32D0"/>
  </w:style>
  <w:style w:type="character" w:customStyle="1" w:styleId="nt">
    <w:name w:val="nt"/>
    <w:basedOn w:val="DefaultParagraphFont"/>
    <w:rsid w:val="009255F6"/>
  </w:style>
  <w:style w:type="character" w:customStyle="1" w:styleId="na">
    <w:name w:val="na"/>
    <w:basedOn w:val="DefaultParagraphFont"/>
    <w:rsid w:val="009255F6"/>
  </w:style>
  <w:style w:type="character" w:customStyle="1" w:styleId="s">
    <w:name w:val="s"/>
    <w:basedOn w:val="DefaultParagraphFont"/>
    <w:rsid w:val="009255F6"/>
  </w:style>
  <w:style w:type="paragraph" w:styleId="Revision">
    <w:name w:val="Revision"/>
    <w:hidden/>
    <w:uiPriority w:val="99"/>
    <w:semiHidden/>
    <w:rsid w:val="00385CC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95472">
      <w:bodyDiv w:val="1"/>
      <w:marLeft w:val="0"/>
      <w:marRight w:val="0"/>
      <w:marTop w:val="0"/>
      <w:marBottom w:val="0"/>
      <w:divBdr>
        <w:top w:val="none" w:sz="0" w:space="0" w:color="auto"/>
        <w:left w:val="none" w:sz="0" w:space="0" w:color="auto"/>
        <w:bottom w:val="none" w:sz="0" w:space="0" w:color="auto"/>
        <w:right w:val="none" w:sz="0" w:space="0" w:color="auto"/>
      </w:divBdr>
    </w:div>
    <w:div w:id="656765138">
      <w:bodyDiv w:val="1"/>
      <w:marLeft w:val="0"/>
      <w:marRight w:val="0"/>
      <w:marTop w:val="0"/>
      <w:marBottom w:val="0"/>
      <w:divBdr>
        <w:top w:val="none" w:sz="0" w:space="0" w:color="auto"/>
        <w:left w:val="none" w:sz="0" w:space="0" w:color="auto"/>
        <w:bottom w:val="none" w:sz="0" w:space="0" w:color="auto"/>
        <w:right w:val="none" w:sz="0" w:space="0" w:color="auto"/>
      </w:divBdr>
    </w:div>
    <w:div w:id="17435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3.org/2001/XMLSchema"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mailto:info@apwg.org" TargetMode="External"/><Relationship Id="rId1" Type="http://schemas.openxmlformats.org/officeDocument/2006/relationships/hyperlink" Target="http://www.apwg.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pwg 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IODEF</b:Tag>
    <b:SourceType>DocumentFromInternetSite</b:SourceType>
    <b:Guid>{F21BF06F-C45E-4907-80D8-7CADF3439AF8}</b:Guid>
    <b:Author>
      <b:Author>
        <b:NameList>
          <b:Person>
            <b:Last>Danyliw</b:Last>
            <b:First>R</b:First>
          </b:Person>
          <b:Person>
            <b:Last>Meijer</b:Last>
            <b:First>J</b:First>
          </b:Person>
          <b:Person>
            <b:Last>Demchenko</b:Last>
            <b:First>Y.</b:First>
          </b:Person>
        </b:NameList>
      </b:Author>
    </b:Author>
    <b:Title>The Incident Object Description Exchange Format (RFC 5070)</b:Title>
    <b:InternetSiteTitle>Internet Engineering Task Force</b:InternetSiteTitle>
    <b:Year>2007</b:Year>
    <b:Month>December</b:Month>
    <b:URL>ftp://ftp.isi.edu/in-notes/rfc5070.txt</b:URL>
    <b:YearAccessed>2012</b:YearAccessed>
    <b:MonthAccessed>January</b:MonthAccessed>
    <b:RefOrder>1</b:RefOrder>
  </b:Source>
</b:Sources>
</file>

<file path=customXml/itemProps1.xml><?xml version="1.0" encoding="utf-8"?>
<ds:datastoreItem xmlns:ds="http://schemas.openxmlformats.org/officeDocument/2006/customXml" ds:itemID="{13D34C79-10CD-494D-AD0C-DB3074CA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3339</Words>
  <Characters>19536</Characters>
  <Application>Microsoft Office Word</Application>
  <DocSecurity>0</DocSecurity>
  <Lines>500</Lines>
  <Paragraphs>387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patCain</cp:lastModifiedBy>
  <cp:revision>3</cp:revision>
  <cp:lastPrinted>2012-02-25T19:32:00Z</cp:lastPrinted>
  <dcterms:created xsi:type="dcterms:W3CDTF">2014-10-17T00:40:00Z</dcterms:created>
  <dcterms:modified xsi:type="dcterms:W3CDTF">2014-10-17T00:41:00Z</dcterms:modified>
</cp:coreProperties>
</file>